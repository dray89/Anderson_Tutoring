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73280" w14:textId="77777777" w:rsidR="00265404" w:rsidRPr="007445EE" w:rsidRDefault="00265404" w:rsidP="00265404">
      <w:pPr>
        <w:jc w:val="center"/>
        <w:rPr>
          <w:sz w:val="24"/>
        </w:rPr>
      </w:pPr>
      <w:r w:rsidRPr="007445EE">
        <w:rPr>
          <w:sz w:val="24"/>
        </w:rPr>
        <w:t>Advanced Microeconomics: Theories of value and distribution</w:t>
      </w:r>
    </w:p>
    <w:p w14:paraId="7D593FF9" w14:textId="77777777" w:rsidR="00265404" w:rsidRDefault="00265404" w:rsidP="00265404">
      <w:pPr>
        <w:jc w:val="center"/>
        <w:rPr>
          <w:sz w:val="24"/>
        </w:rPr>
      </w:pPr>
      <w:r>
        <w:rPr>
          <w:sz w:val="24"/>
        </w:rPr>
        <w:t>Question set #2</w:t>
      </w:r>
    </w:p>
    <w:p w14:paraId="63F82DBD" w14:textId="296B2EA8" w:rsidR="00265404" w:rsidRDefault="00265404" w:rsidP="00265404">
      <w:pPr>
        <w:jc w:val="center"/>
        <w:rPr>
          <w:ins w:id="0" w:author="Ajit Zacharias" w:date="2017-10-25T16:17:00Z"/>
          <w:sz w:val="24"/>
        </w:rPr>
      </w:pPr>
      <w:r>
        <w:rPr>
          <w:sz w:val="24"/>
        </w:rPr>
        <w:t>(</w:t>
      </w:r>
      <w:r w:rsidRPr="007445EE">
        <w:rPr>
          <w:b/>
          <w:sz w:val="24"/>
        </w:rPr>
        <w:t xml:space="preserve">Due on </w:t>
      </w:r>
      <w:r>
        <w:rPr>
          <w:b/>
          <w:sz w:val="24"/>
        </w:rPr>
        <w:t>October</w:t>
      </w:r>
      <w:r w:rsidRPr="007445EE">
        <w:rPr>
          <w:b/>
          <w:sz w:val="24"/>
        </w:rPr>
        <w:t xml:space="preserve"> </w:t>
      </w:r>
      <w:r>
        <w:rPr>
          <w:b/>
          <w:sz w:val="24"/>
        </w:rPr>
        <w:t>23, 2017</w:t>
      </w:r>
      <w:r>
        <w:rPr>
          <w:sz w:val="24"/>
        </w:rPr>
        <w:t>)</w:t>
      </w:r>
    </w:p>
    <w:tbl>
      <w:tblPr>
        <w:tblW w:w="2880" w:type="dxa"/>
        <w:tblInd w:w="-5" w:type="dxa"/>
        <w:tblLook w:val="04A0" w:firstRow="1" w:lastRow="0" w:firstColumn="1" w:lastColumn="0" w:noHBand="0" w:noVBand="1"/>
      </w:tblPr>
      <w:tblGrid>
        <w:gridCol w:w="960"/>
        <w:gridCol w:w="960"/>
        <w:gridCol w:w="960"/>
      </w:tblGrid>
      <w:tr w:rsidR="000A2BDC" w:rsidRPr="000A2BDC" w14:paraId="4F7724A8" w14:textId="77777777" w:rsidTr="000A2BDC">
        <w:trPr>
          <w:trHeight w:val="300"/>
          <w:ins w:id="1" w:author="Ajit Zacharias" w:date="2017-10-25T16:17:00Z"/>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3E7CE" w14:textId="77777777" w:rsidR="000A2BDC" w:rsidRPr="000A2BDC" w:rsidRDefault="000A2BDC" w:rsidP="000A2BDC">
            <w:pPr>
              <w:spacing w:after="0" w:line="240" w:lineRule="auto"/>
              <w:rPr>
                <w:ins w:id="2" w:author="Ajit Zacharias" w:date="2017-10-25T16:17:00Z"/>
                <w:rFonts w:ascii="Calibri" w:eastAsia="Times New Roman" w:hAnsi="Calibri" w:cs="Calibri"/>
                <w:color w:val="000000"/>
              </w:rPr>
            </w:pPr>
            <w:ins w:id="3" w:author="Ajit Zacharias" w:date="2017-10-25T16:17:00Z">
              <w:r w:rsidRPr="000A2BDC">
                <w:rPr>
                  <w:rFonts w:ascii="Calibri" w:eastAsia="Times New Roman" w:hAnsi="Calibri" w:cs="Calibri"/>
                  <w:color w:val="000000"/>
                </w:rPr>
                <w:t> </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409CDC" w14:textId="77777777" w:rsidR="000A2BDC" w:rsidRPr="000A2BDC" w:rsidRDefault="000A2BDC" w:rsidP="000A2BDC">
            <w:pPr>
              <w:spacing w:after="0" w:line="240" w:lineRule="auto"/>
              <w:rPr>
                <w:ins w:id="4" w:author="Ajit Zacharias" w:date="2017-10-25T16:17:00Z"/>
                <w:rFonts w:ascii="Calibri" w:eastAsia="Times New Roman" w:hAnsi="Calibri" w:cs="Calibri"/>
                <w:color w:val="000000"/>
              </w:rPr>
            </w:pPr>
            <w:ins w:id="5" w:author="Ajit Zacharias" w:date="2017-10-25T16:17:00Z">
              <w:r w:rsidRPr="000A2BDC">
                <w:rPr>
                  <w:rFonts w:ascii="Calibri" w:eastAsia="Times New Roman" w:hAnsi="Calibri" w:cs="Calibri"/>
                  <w:color w:val="000000"/>
                </w:rPr>
                <w:t>Your points</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CE6149" w14:textId="77777777" w:rsidR="000A2BDC" w:rsidRPr="000A2BDC" w:rsidRDefault="000A2BDC" w:rsidP="000A2BDC">
            <w:pPr>
              <w:spacing w:after="0" w:line="240" w:lineRule="auto"/>
              <w:rPr>
                <w:ins w:id="6" w:author="Ajit Zacharias" w:date="2017-10-25T16:17:00Z"/>
                <w:rFonts w:ascii="Calibri" w:eastAsia="Times New Roman" w:hAnsi="Calibri" w:cs="Calibri"/>
                <w:color w:val="000000"/>
              </w:rPr>
            </w:pPr>
            <w:ins w:id="7" w:author="Ajit Zacharias" w:date="2017-10-25T16:17:00Z">
              <w:r w:rsidRPr="000A2BDC">
                <w:rPr>
                  <w:rFonts w:ascii="Calibri" w:eastAsia="Times New Roman" w:hAnsi="Calibri" w:cs="Calibri"/>
                  <w:color w:val="000000"/>
                </w:rPr>
                <w:t>Possible points</w:t>
              </w:r>
            </w:ins>
          </w:p>
        </w:tc>
      </w:tr>
      <w:tr w:rsidR="000A2BDC" w:rsidRPr="000A2BDC" w14:paraId="4438E67D" w14:textId="77777777" w:rsidTr="000A2BDC">
        <w:trPr>
          <w:trHeight w:val="300"/>
          <w:ins w:id="8" w:author="Ajit Zacharias" w:date="2017-10-25T16:17: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C613AE" w14:textId="77777777" w:rsidR="000A2BDC" w:rsidRPr="000A2BDC" w:rsidRDefault="000A2BDC" w:rsidP="000A2BDC">
            <w:pPr>
              <w:spacing w:after="0" w:line="240" w:lineRule="auto"/>
              <w:rPr>
                <w:ins w:id="9" w:author="Ajit Zacharias" w:date="2017-10-25T16:17:00Z"/>
                <w:rFonts w:ascii="Calibri" w:eastAsia="Times New Roman" w:hAnsi="Calibri" w:cs="Calibri"/>
                <w:color w:val="000000"/>
              </w:rPr>
            </w:pPr>
            <w:ins w:id="10" w:author="Ajit Zacharias" w:date="2017-10-25T16:17:00Z">
              <w:r w:rsidRPr="000A2BDC">
                <w:rPr>
                  <w:rFonts w:ascii="Calibri" w:eastAsia="Times New Roman" w:hAnsi="Calibri" w:cs="Calibri"/>
                  <w:color w:val="000000"/>
                </w:rPr>
                <w:t>Q1a</w:t>
              </w:r>
            </w:ins>
          </w:p>
        </w:tc>
        <w:tc>
          <w:tcPr>
            <w:tcW w:w="960" w:type="dxa"/>
            <w:tcBorders>
              <w:top w:val="nil"/>
              <w:left w:val="nil"/>
              <w:bottom w:val="single" w:sz="4" w:space="0" w:color="auto"/>
              <w:right w:val="single" w:sz="4" w:space="0" w:color="auto"/>
            </w:tcBorders>
            <w:shd w:val="clear" w:color="auto" w:fill="auto"/>
            <w:noWrap/>
            <w:vAlign w:val="bottom"/>
            <w:hideMark/>
          </w:tcPr>
          <w:p w14:paraId="51EDBB19" w14:textId="77777777" w:rsidR="000A2BDC" w:rsidRPr="000A2BDC" w:rsidRDefault="000A2BDC" w:rsidP="000A2BDC">
            <w:pPr>
              <w:spacing w:after="0" w:line="240" w:lineRule="auto"/>
              <w:jc w:val="right"/>
              <w:rPr>
                <w:ins w:id="11" w:author="Ajit Zacharias" w:date="2017-10-25T16:17:00Z"/>
                <w:rFonts w:ascii="Calibri" w:eastAsia="Times New Roman" w:hAnsi="Calibri" w:cs="Calibri"/>
                <w:color w:val="000000"/>
              </w:rPr>
            </w:pPr>
            <w:ins w:id="12" w:author="Ajit Zacharias" w:date="2017-10-25T16:17:00Z">
              <w:r w:rsidRPr="000A2BDC">
                <w:rPr>
                  <w:rFonts w:ascii="Calibri" w:eastAsia="Times New Roman" w:hAnsi="Calibri" w:cs="Calibri"/>
                  <w:color w:val="000000"/>
                </w:rPr>
                <w:t>9</w:t>
              </w:r>
            </w:ins>
          </w:p>
        </w:tc>
        <w:tc>
          <w:tcPr>
            <w:tcW w:w="960" w:type="dxa"/>
            <w:tcBorders>
              <w:top w:val="nil"/>
              <w:left w:val="nil"/>
              <w:bottom w:val="single" w:sz="4" w:space="0" w:color="auto"/>
              <w:right w:val="single" w:sz="4" w:space="0" w:color="auto"/>
            </w:tcBorders>
            <w:shd w:val="clear" w:color="auto" w:fill="auto"/>
            <w:noWrap/>
            <w:vAlign w:val="bottom"/>
            <w:hideMark/>
          </w:tcPr>
          <w:p w14:paraId="282F9376" w14:textId="77777777" w:rsidR="000A2BDC" w:rsidRPr="000A2BDC" w:rsidRDefault="000A2BDC" w:rsidP="000A2BDC">
            <w:pPr>
              <w:spacing w:after="0" w:line="240" w:lineRule="auto"/>
              <w:jc w:val="right"/>
              <w:rPr>
                <w:ins w:id="13" w:author="Ajit Zacharias" w:date="2017-10-25T16:17:00Z"/>
                <w:rFonts w:ascii="Calibri" w:eastAsia="Times New Roman" w:hAnsi="Calibri" w:cs="Calibri"/>
                <w:color w:val="000000"/>
              </w:rPr>
            </w:pPr>
            <w:ins w:id="14" w:author="Ajit Zacharias" w:date="2017-10-25T16:17:00Z">
              <w:r w:rsidRPr="000A2BDC">
                <w:rPr>
                  <w:rFonts w:ascii="Calibri" w:eastAsia="Times New Roman" w:hAnsi="Calibri" w:cs="Calibri"/>
                  <w:color w:val="000000"/>
                </w:rPr>
                <w:t>9</w:t>
              </w:r>
            </w:ins>
          </w:p>
        </w:tc>
      </w:tr>
      <w:tr w:rsidR="000A2BDC" w:rsidRPr="000A2BDC" w14:paraId="551A5A14" w14:textId="77777777" w:rsidTr="000A2BDC">
        <w:trPr>
          <w:trHeight w:val="300"/>
          <w:ins w:id="15" w:author="Ajit Zacharias" w:date="2017-10-25T16:17: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EF3455" w14:textId="77777777" w:rsidR="000A2BDC" w:rsidRPr="000A2BDC" w:rsidRDefault="000A2BDC" w:rsidP="000A2BDC">
            <w:pPr>
              <w:spacing w:after="0" w:line="240" w:lineRule="auto"/>
              <w:rPr>
                <w:ins w:id="16" w:author="Ajit Zacharias" w:date="2017-10-25T16:17:00Z"/>
                <w:rFonts w:ascii="Calibri" w:eastAsia="Times New Roman" w:hAnsi="Calibri" w:cs="Calibri"/>
                <w:color w:val="000000"/>
              </w:rPr>
            </w:pPr>
            <w:ins w:id="17" w:author="Ajit Zacharias" w:date="2017-10-25T16:17:00Z">
              <w:r w:rsidRPr="000A2BDC">
                <w:rPr>
                  <w:rFonts w:ascii="Calibri" w:eastAsia="Times New Roman" w:hAnsi="Calibri" w:cs="Calibri"/>
                  <w:color w:val="000000"/>
                </w:rPr>
                <w:t>Q1b</w:t>
              </w:r>
            </w:ins>
          </w:p>
        </w:tc>
        <w:tc>
          <w:tcPr>
            <w:tcW w:w="960" w:type="dxa"/>
            <w:tcBorders>
              <w:top w:val="nil"/>
              <w:left w:val="nil"/>
              <w:bottom w:val="single" w:sz="4" w:space="0" w:color="auto"/>
              <w:right w:val="single" w:sz="4" w:space="0" w:color="auto"/>
            </w:tcBorders>
            <w:shd w:val="clear" w:color="auto" w:fill="auto"/>
            <w:noWrap/>
            <w:vAlign w:val="bottom"/>
            <w:hideMark/>
          </w:tcPr>
          <w:p w14:paraId="54B7826F" w14:textId="77777777" w:rsidR="000A2BDC" w:rsidRPr="000A2BDC" w:rsidRDefault="000A2BDC" w:rsidP="000A2BDC">
            <w:pPr>
              <w:spacing w:after="0" w:line="240" w:lineRule="auto"/>
              <w:jc w:val="right"/>
              <w:rPr>
                <w:ins w:id="18" w:author="Ajit Zacharias" w:date="2017-10-25T16:17:00Z"/>
                <w:rFonts w:ascii="Calibri" w:eastAsia="Times New Roman" w:hAnsi="Calibri" w:cs="Calibri"/>
                <w:color w:val="000000"/>
              </w:rPr>
            </w:pPr>
            <w:ins w:id="19" w:author="Ajit Zacharias" w:date="2017-10-25T16:17:00Z">
              <w:r w:rsidRPr="000A2BDC">
                <w:rPr>
                  <w:rFonts w:ascii="Calibri" w:eastAsia="Times New Roman" w:hAnsi="Calibri" w:cs="Calibri"/>
                  <w:color w:val="000000"/>
                </w:rPr>
                <w:t>25</w:t>
              </w:r>
            </w:ins>
          </w:p>
        </w:tc>
        <w:tc>
          <w:tcPr>
            <w:tcW w:w="960" w:type="dxa"/>
            <w:tcBorders>
              <w:top w:val="nil"/>
              <w:left w:val="nil"/>
              <w:bottom w:val="single" w:sz="4" w:space="0" w:color="auto"/>
              <w:right w:val="single" w:sz="4" w:space="0" w:color="auto"/>
            </w:tcBorders>
            <w:shd w:val="clear" w:color="auto" w:fill="auto"/>
            <w:noWrap/>
            <w:vAlign w:val="bottom"/>
            <w:hideMark/>
          </w:tcPr>
          <w:p w14:paraId="1F13C933" w14:textId="77777777" w:rsidR="000A2BDC" w:rsidRPr="000A2BDC" w:rsidRDefault="000A2BDC" w:rsidP="000A2BDC">
            <w:pPr>
              <w:spacing w:after="0" w:line="240" w:lineRule="auto"/>
              <w:jc w:val="right"/>
              <w:rPr>
                <w:ins w:id="20" w:author="Ajit Zacharias" w:date="2017-10-25T16:17:00Z"/>
                <w:rFonts w:ascii="Calibri" w:eastAsia="Times New Roman" w:hAnsi="Calibri" w:cs="Calibri"/>
                <w:color w:val="000000"/>
              </w:rPr>
            </w:pPr>
            <w:ins w:id="21" w:author="Ajit Zacharias" w:date="2017-10-25T16:17:00Z">
              <w:r w:rsidRPr="000A2BDC">
                <w:rPr>
                  <w:rFonts w:ascii="Calibri" w:eastAsia="Times New Roman" w:hAnsi="Calibri" w:cs="Calibri"/>
                  <w:color w:val="000000"/>
                </w:rPr>
                <w:t>23.5</w:t>
              </w:r>
            </w:ins>
          </w:p>
        </w:tc>
      </w:tr>
      <w:tr w:rsidR="000A2BDC" w:rsidRPr="000A2BDC" w14:paraId="6C6A93DD" w14:textId="77777777" w:rsidTr="000A2BDC">
        <w:trPr>
          <w:trHeight w:val="300"/>
          <w:ins w:id="22" w:author="Ajit Zacharias" w:date="2017-10-25T16:17: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FEA614" w14:textId="77777777" w:rsidR="000A2BDC" w:rsidRPr="000A2BDC" w:rsidRDefault="000A2BDC" w:rsidP="000A2BDC">
            <w:pPr>
              <w:spacing w:after="0" w:line="240" w:lineRule="auto"/>
              <w:rPr>
                <w:ins w:id="23" w:author="Ajit Zacharias" w:date="2017-10-25T16:17:00Z"/>
                <w:rFonts w:ascii="Calibri" w:eastAsia="Times New Roman" w:hAnsi="Calibri" w:cs="Calibri"/>
                <w:color w:val="000000"/>
              </w:rPr>
            </w:pPr>
            <w:ins w:id="24" w:author="Ajit Zacharias" w:date="2017-10-25T16:17:00Z">
              <w:r w:rsidRPr="000A2BDC">
                <w:rPr>
                  <w:rFonts w:ascii="Calibri" w:eastAsia="Times New Roman" w:hAnsi="Calibri" w:cs="Calibri"/>
                  <w:color w:val="000000"/>
                </w:rPr>
                <w:t>Q2a</w:t>
              </w:r>
            </w:ins>
          </w:p>
        </w:tc>
        <w:tc>
          <w:tcPr>
            <w:tcW w:w="960" w:type="dxa"/>
            <w:tcBorders>
              <w:top w:val="nil"/>
              <w:left w:val="nil"/>
              <w:bottom w:val="single" w:sz="4" w:space="0" w:color="auto"/>
              <w:right w:val="single" w:sz="4" w:space="0" w:color="auto"/>
            </w:tcBorders>
            <w:shd w:val="clear" w:color="auto" w:fill="auto"/>
            <w:noWrap/>
            <w:vAlign w:val="bottom"/>
            <w:hideMark/>
          </w:tcPr>
          <w:p w14:paraId="3A362DEC" w14:textId="77777777" w:rsidR="000A2BDC" w:rsidRPr="000A2BDC" w:rsidRDefault="000A2BDC" w:rsidP="000A2BDC">
            <w:pPr>
              <w:spacing w:after="0" w:line="240" w:lineRule="auto"/>
              <w:jc w:val="right"/>
              <w:rPr>
                <w:ins w:id="25" w:author="Ajit Zacharias" w:date="2017-10-25T16:17:00Z"/>
                <w:rFonts w:ascii="Calibri" w:eastAsia="Times New Roman" w:hAnsi="Calibri" w:cs="Calibri"/>
                <w:color w:val="000000"/>
              </w:rPr>
            </w:pPr>
            <w:ins w:id="26" w:author="Ajit Zacharias" w:date="2017-10-25T16:17:00Z">
              <w:r w:rsidRPr="000A2BDC">
                <w:rPr>
                  <w:rFonts w:ascii="Calibri" w:eastAsia="Times New Roman" w:hAnsi="Calibri" w:cs="Calibri"/>
                  <w:color w:val="000000"/>
                </w:rPr>
                <w:t>9</w:t>
              </w:r>
            </w:ins>
          </w:p>
        </w:tc>
        <w:tc>
          <w:tcPr>
            <w:tcW w:w="960" w:type="dxa"/>
            <w:tcBorders>
              <w:top w:val="nil"/>
              <w:left w:val="nil"/>
              <w:bottom w:val="single" w:sz="4" w:space="0" w:color="auto"/>
              <w:right w:val="single" w:sz="4" w:space="0" w:color="auto"/>
            </w:tcBorders>
            <w:shd w:val="clear" w:color="auto" w:fill="auto"/>
            <w:noWrap/>
            <w:vAlign w:val="bottom"/>
            <w:hideMark/>
          </w:tcPr>
          <w:p w14:paraId="4B8C9CDC" w14:textId="77777777" w:rsidR="000A2BDC" w:rsidRPr="000A2BDC" w:rsidRDefault="000A2BDC" w:rsidP="000A2BDC">
            <w:pPr>
              <w:spacing w:after="0" w:line="240" w:lineRule="auto"/>
              <w:jc w:val="right"/>
              <w:rPr>
                <w:ins w:id="27" w:author="Ajit Zacharias" w:date="2017-10-25T16:17:00Z"/>
                <w:rFonts w:ascii="Calibri" w:eastAsia="Times New Roman" w:hAnsi="Calibri" w:cs="Calibri"/>
                <w:color w:val="000000"/>
              </w:rPr>
            </w:pPr>
            <w:ins w:id="28" w:author="Ajit Zacharias" w:date="2017-10-25T16:17:00Z">
              <w:r w:rsidRPr="000A2BDC">
                <w:rPr>
                  <w:rFonts w:ascii="Calibri" w:eastAsia="Times New Roman" w:hAnsi="Calibri" w:cs="Calibri"/>
                  <w:color w:val="000000"/>
                </w:rPr>
                <w:t>9</w:t>
              </w:r>
            </w:ins>
          </w:p>
        </w:tc>
      </w:tr>
      <w:tr w:rsidR="000A2BDC" w:rsidRPr="000A2BDC" w14:paraId="6F5D07A4" w14:textId="77777777" w:rsidTr="000A2BDC">
        <w:trPr>
          <w:trHeight w:val="300"/>
          <w:ins w:id="29" w:author="Ajit Zacharias" w:date="2017-10-25T16:17: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B76D5C" w14:textId="77777777" w:rsidR="000A2BDC" w:rsidRPr="000A2BDC" w:rsidRDefault="000A2BDC" w:rsidP="000A2BDC">
            <w:pPr>
              <w:spacing w:after="0" w:line="240" w:lineRule="auto"/>
              <w:rPr>
                <w:ins w:id="30" w:author="Ajit Zacharias" w:date="2017-10-25T16:17:00Z"/>
                <w:rFonts w:ascii="Calibri" w:eastAsia="Times New Roman" w:hAnsi="Calibri" w:cs="Calibri"/>
                <w:color w:val="000000"/>
              </w:rPr>
            </w:pPr>
            <w:ins w:id="31" w:author="Ajit Zacharias" w:date="2017-10-25T16:17:00Z">
              <w:r w:rsidRPr="000A2BDC">
                <w:rPr>
                  <w:rFonts w:ascii="Calibri" w:eastAsia="Times New Roman" w:hAnsi="Calibri" w:cs="Calibri"/>
                  <w:color w:val="000000"/>
                </w:rPr>
                <w:t>Q2b</w:t>
              </w:r>
            </w:ins>
          </w:p>
        </w:tc>
        <w:tc>
          <w:tcPr>
            <w:tcW w:w="960" w:type="dxa"/>
            <w:tcBorders>
              <w:top w:val="nil"/>
              <w:left w:val="nil"/>
              <w:bottom w:val="single" w:sz="4" w:space="0" w:color="auto"/>
              <w:right w:val="single" w:sz="4" w:space="0" w:color="auto"/>
            </w:tcBorders>
            <w:shd w:val="clear" w:color="auto" w:fill="auto"/>
            <w:noWrap/>
            <w:vAlign w:val="bottom"/>
            <w:hideMark/>
          </w:tcPr>
          <w:p w14:paraId="4AEB47CD" w14:textId="77777777" w:rsidR="000A2BDC" w:rsidRPr="000A2BDC" w:rsidRDefault="000A2BDC" w:rsidP="000A2BDC">
            <w:pPr>
              <w:spacing w:after="0" w:line="240" w:lineRule="auto"/>
              <w:jc w:val="right"/>
              <w:rPr>
                <w:ins w:id="32" w:author="Ajit Zacharias" w:date="2017-10-25T16:17:00Z"/>
                <w:rFonts w:ascii="Calibri" w:eastAsia="Times New Roman" w:hAnsi="Calibri" w:cs="Calibri"/>
                <w:color w:val="000000"/>
              </w:rPr>
            </w:pPr>
            <w:ins w:id="33" w:author="Ajit Zacharias" w:date="2017-10-25T16:17:00Z">
              <w:r w:rsidRPr="000A2BDC">
                <w:rPr>
                  <w:rFonts w:ascii="Calibri" w:eastAsia="Times New Roman" w:hAnsi="Calibri" w:cs="Calibri"/>
                  <w:color w:val="000000"/>
                </w:rPr>
                <w:t>17</w:t>
              </w:r>
            </w:ins>
          </w:p>
        </w:tc>
        <w:tc>
          <w:tcPr>
            <w:tcW w:w="960" w:type="dxa"/>
            <w:tcBorders>
              <w:top w:val="nil"/>
              <w:left w:val="nil"/>
              <w:bottom w:val="single" w:sz="4" w:space="0" w:color="auto"/>
              <w:right w:val="single" w:sz="4" w:space="0" w:color="auto"/>
            </w:tcBorders>
            <w:shd w:val="clear" w:color="auto" w:fill="auto"/>
            <w:noWrap/>
            <w:vAlign w:val="bottom"/>
            <w:hideMark/>
          </w:tcPr>
          <w:p w14:paraId="3F2E5419" w14:textId="77777777" w:rsidR="000A2BDC" w:rsidRPr="000A2BDC" w:rsidRDefault="000A2BDC" w:rsidP="000A2BDC">
            <w:pPr>
              <w:spacing w:after="0" w:line="240" w:lineRule="auto"/>
              <w:jc w:val="right"/>
              <w:rPr>
                <w:ins w:id="34" w:author="Ajit Zacharias" w:date="2017-10-25T16:17:00Z"/>
                <w:rFonts w:ascii="Calibri" w:eastAsia="Times New Roman" w:hAnsi="Calibri" w:cs="Calibri"/>
                <w:color w:val="000000"/>
              </w:rPr>
            </w:pPr>
            <w:ins w:id="35" w:author="Ajit Zacharias" w:date="2017-10-25T16:17:00Z">
              <w:r w:rsidRPr="000A2BDC">
                <w:rPr>
                  <w:rFonts w:ascii="Calibri" w:eastAsia="Times New Roman" w:hAnsi="Calibri" w:cs="Calibri"/>
                  <w:color w:val="000000"/>
                </w:rPr>
                <w:t>17</w:t>
              </w:r>
            </w:ins>
          </w:p>
        </w:tc>
      </w:tr>
      <w:tr w:rsidR="000A2BDC" w:rsidRPr="000A2BDC" w14:paraId="3799C65B" w14:textId="77777777" w:rsidTr="000A2BDC">
        <w:trPr>
          <w:trHeight w:val="300"/>
          <w:ins w:id="36" w:author="Ajit Zacharias" w:date="2017-10-25T16:17: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FB0022" w14:textId="77777777" w:rsidR="000A2BDC" w:rsidRPr="000A2BDC" w:rsidRDefault="000A2BDC" w:rsidP="000A2BDC">
            <w:pPr>
              <w:spacing w:after="0" w:line="240" w:lineRule="auto"/>
              <w:rPr>
                <w:ins w:id="37" w:author="Ajit Zacharias" w:date="2017-10-25T16:17:00Z"/>
                <w:rFonts w:ascii="Calibri" w:eastAsia="Times New Roman" w:hAnsi="Calibri" w:cs="Calibri"/>
                <w:color w:val="000000"/>
              </w:rPr>
            </w:pPr>
            <w:ins w:id="38" w:author="Ajit Zacharias" w:date="2017-10-25T16:17:00Z">
              <w:r w:rsidRPr="000A2BDC">
                <w:rPr>
                  <w:rFonts w:ascii="Calibri" w:eastAsia="Times New Roman" w:hAnsi="Calibri" w:cs="Calibri"/>
                  <w:color w:val="000000"/>
                </w:rPr>
                <w:t>Q2c</w:t>
              </w:r>
            </w:ins>
          </w:p>
        </w:tc>
        <w:tc>
          <w:tcPr>
            <w:tcW w:w="960" w:type="dxa"/>
            <w:tcBorders>
              <w:top w:val="nil"/>
              <w:left w:val="nil"/>
              <w:bottom w:val="single" w:sz="4" w:space="0" w:color="auto"/>
              <w:right w:val="single" w:sz="4" w:space="0" w:color="auto"/>
            </w:tcBorders>
            <w:shd w:val="clear" w:color="auto" w:fill="auto"/>
            <w:noWrap/>
            <w:vAlign w:val="bottom"/>
            <w:hideMark/>
          </w:tcPr>
          <w:p w14:paraId="5E41055F" w14:textId="77777777" w:rsidR="000A2BDC" w:rsidRPr="000A2BDC" w:rsidRDefault="000A2BDC" w:rsidP="000A2BDC">
            <w:pPr>
              <w:spacing w:after="0" w:line="240" w:lineRule="auto"/>
              <w:jc w:val="right"/>
              <w:rPr>
                <w:ins w:id="39" w:author="Ajit Zacharias" w:date="2017-10-25T16:17:00Z"/>
                <w:rFonts w:ascii="Calibri" w:eastAsia="Times New Roman" w:hAnsi="Calibri" w:cs="Calibri"/>
                <w:color w:val="000000"/>
              </w:rPr>
            </w:pPr>
            <w:ins w:id="40" w:author="Ajit Zacharias" w:date="2017-10-25T16:17:00Z">
              <w:r w:rsidRPr="000A2BDC">
                <w:rPr>
                  <w:rFonts w:ascii="Calibri" w:eastAsia="Times New Roman" w:hAnsi="Calibri" w:cs="Calibri"/>
                  <w:color w:val="000000"/>
                </w:rPr>
                <w:t>23</w:t>
              </w:r>
            </w:ins>
          </w:p>
        </w:tc>
        <w:tc>
          <w:tcPr>
            <w:tcW w:w="960" w:type="dxa"/>
            <w:tcBorders>
              <w:top w:val="nil"/>
              <w:left w:val="nil"/>
              <w:bottom w:val="single" w:sz="4" w:space="0" w:color="auto"/>
              <w:right w:val="single" w:sz="4" w:space="0" w:color="auto"/>
            </w:tcBorders>
            <w:shd w:val="clear" w:color="auto" w:fill="auto"/>
            <w:noWrap/>
            <w:vAlign w:val="bottom"/>
            <w:hideMark/>
          </w:tcPr>
          <w:p w14:paraId="7F77F25D" w14:textId="77777777" w:rsidR="000A2BDC" w:rsidRPr="000A2BDC" w:rsidRDefault="000A2BDC" w:rsidP="000A2BDC">
            <w:pPr>
              <w:spacing w:after="0" w:line="240" w:lineRule="auto"/>
              <w:jc w:val="right"/>
              <w:rPr>
                <w:ins w:id="41" w:author="Ajit Zacharias" w:date="2017-10-25T16:17:00Z"/>
                <w:rFonts w:ascii="Calibri" w:eastAsia="Times New Roman" w:hAnsi="Calibri" w:cs="Calibri"/>
                <w:color w:val="000000"/>
              </w:rPr>
            </w:pPr>
            <w:ins w:id="42" w:author="Ajit Zacharias" w:date="2017-10-25T16:17:00Z">
              <w:r w:rsidRPr="000A2BDC">
                <w:rPr>
                  <w:rFonts w:ascii="Calibri" w:eastAsia="Times New Roman" w:hAnsi="Calibri" w:cs="Calibri"/>
                  <w:color w:val="000000"/>
                </w:rPr>
                <w:t>23</w:t>
              </w:r>
            </w:ins>
          </w:p>
        </w:tc>
      </w:tr>
      <w:tr w:rsidR="000A2BDC" w:rsidRPr="000A2BDC" w14:paraId="1C73F6C7" w14:textId="77777777" w:rsidTr="000A2BDC">
        <w:trPr>
          <w:trHeight w:val="300"/>
          <w:ins w:id="43" w:author="Ajit Zacharias" w:date="2017-10-25T16:17: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5B728B" w14:textId="77777777" w:rsidR="000A2BDC" w:rsidRPr="000A2BDC" w:rsidRDefault="000A2BDC" w:rsidP="000A2BDC">
            <w:pPr>
              <w:spacing w:after="0" w:line="240" w:lineRule="auto"/>
              <w:rPr>
                <w:ins w:id="44" w:author="Ajit Zacharias" w:date="2017-10-25T16:17:00Z"/>
                <w:rFonts w:ascii="Calibri" w:eastAsia="Times New Roman" w:hAnsi="Calibri" w:cs="Calibri"/>
                <w:color w:val="000000"/>
              </w:rPr>
            </w:pPr>
            <w:ins w:id="45" w:author="Ajit Zacharias" w:date="2017-10-25T16:17:00Z">
              <w:r w:rsidRPr="000A2BDC">
                <w:rPr>
                  <w:rFonts w:ascii="Calibri" w:eastAsia="Times New Roman" w:hAnsi="Calibri" w:cs="Calibri"/>
                  <w:color w:val="000000"/>
                </w:rPr>
                <w:t>Q2d</w:t>
              </w:r>
            </w:ins>
          </w:p>
        </w:tc>
        <w:tc>
          <w:tcPr>
            <w:tcW w:w="960" w:type="dxa"/>
            <w:tcBorders>
              <w:top w:val="nil"/>
              <w:left w:val="nil"/>
              <w:bottom w:val="single" w:sz="4" w:space="0" w:color="auto"/>
              <w:right w:val="single" w:sz="4" w:space="0" w:color="auto"/>
            </w:tcBorders>
            <w:shd w:val="clear" w:color="auto" w:fill="auto"/>
            <w:noWrap/>
            <w:vAlign w:val="bottom"/>
            <w:hideMark/>
          </w:tcPr>
          <w:p w14:paraId="4C45FE09" w14:textId="77777777" w:rsidR="000A2BDC" w:rsidRPr="000A2BDC" w:rsidRDefault="000A2BDC" w:rsidP="000A2BDC">
            <w:pPr>
              <w:spacing w:after="0" w:line="240" w:lineRule="auto"/>
              <w:jc w:val="right"/>
              <w:rPr>
                <w:ins w:id="46" w:author="Ajit Zacharias" w:date="2017-10-25T16:17:00Z"/>
                <w:rFonts w:ascii="Calibri" w:eastAsia="Times New Roman" w:hAnsi="Calibri" w:cs="Calibri"/>
                <w:color w:val="000000"/>
              </w:rPr>
            </w:pPr>
            <w:ins w:id="47" w:author="Ajit Zacharias" w:date="2017-10-25T16:17:00Z">
              <w:r w:rsidRPr="000A2BDC">
                <w:rPr>
                  <w:rFonts w:ascii="Calibri" w:eastAsia="Times New Roman" w:hAnsi="Calibri" w:cs="Calibri"/>
                  <w:color w:val="000000"/>
                </w:rPr>
                <w:t>17</w:t>
              </w:r>
            </w:ins>
          </w:p>
        </w:tc>
        <w:tc>
          <w:tcPr>
            <w:tcW w:w="960" w:type="dxa"/>
            <w:tcBorders>
              <w:top w:val="nil"/>
              <w:left w:val="nil"/>
              <w:bottom w:val="single" w:sz="4" w:space="0" w:color="auto"/>
              <w:right w:val="single" w:sz="4" w:space="0" w:color="auto"/>
            </w:tcBorders>
            <w:shd w:val="clear" w:color="auto" w:fill="auto"/>
            <w:noWrap/>
            <w:vAlign w:val="bottom"/>
            <w:hideMark/>
          </w:tcPr>
          <w:p w14:paraId="342F7A4F" w14:textId="77777777" w:rsidR="000A2BDC" w:rsidRPr="000A2BDC" w:rsidRDefault="000A2BDC" w:rsidP="000A2BDC">
            <w:pPr>
              <w:spacing w:after="0" w:line="240" w:lineRule="auto"/>
              <w:jc w:val="right"/>
              <w:rPr>
                <w:ins w:id="48" w:author="Ajit Zacharias" w:date="2017-10-25T16:17:00Z"/>
                <w:rFonts w:ascii="Calibri" w:eastAsia="Times New Roman" w:hAnsi="Calibri" w:cs="Calibri"/>
                <w:color w:val="000000"/>
              </w:rPr>
            </w:pPr>
            <w:ins w:id="49" w:author="Ajit Zacharias" w:date="2017-10-25T16:17:00Z">
              <w:r w:rsidRPr="000A2BDC">
                <w:rPr>
                  <w:rFonts w:ascii="Calibri" w:eastAsia="Times New Roman" w:hAnsi="Calibri" w:cs="Calibri"/>
                  <w:color w:val="000000"/>
                </w:rPr>
                <w:t>5</w:t>
              </w:r>
            </w:ins>
          </w:p>
        </w:tc>
      </w:tr>
      <w:tr w:rsidR="000A2BDC" w:rsidRPr="000A2BDC" w14:paraId="7DABD26D" w14:textId="77777777" w:rsidTr="000A2BDC">
        <w:trPr>
          <w:trHeight w:val="300"/>
          <w:ins w:id="50" w:author="Ajit Zacharias" w:date="2017-10-25T16:17: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CEEE1C" w14:textId="77777777" w:rsidR="000A2BDC" w:rsidRPr="000A2BDC" w:rsidRDefault="000A2BDC" w:rsidP="000A2BDC">
            <w:pPr>
              <w:spacing w:after="0" w:line="240" w:lineRule="auto"/>
              <w:rPr>
                <w:ins w:id="51" w:author="Ajit Zacharias" w:date="2017-10-25T16:17:00Z"/>
                <w:rFonts w:ascii="Calibri" w:eastAsia="Times New Roman" w:hAnsi="Calibri" w:cs="Calibri"/>
                <w:color w:val="000000"/>
              </w:rPr>
            </w:pPr>
            <w:ins w:id="52" w:author="Ajit Zacharias" w:date="2017-10-25T16:17:00Z">
              <w:r w:rsidRPr="000A2BDC">
                <w:rPr>
                  <w:rFonts w:ascii="Calibri" w:eastAsia="Times New Roman" w:hAnsi="Calibri" w:cs="Calibri"/>
                  <w:color w:val="000000"/>
                </w:rPr>
                <w:t>Total</w:t>
              </w:r>
            </w:ins>
          </w:p>
        </w:tc>
        <w:tc>
          <w:tcPr>
            <w:tcW w:w="960" w:type="dxa"/>
            <w:tcBorders>
              <w:top w:val="nil"/>
              <w:left w:val="nil"/>
              <w:bottom w:val="single" w:sz="4" w:space="0" w:color="auto"/>
              <w:right w:val="single" w:sz="4" w:space="0" w:color="auto"/>
            </w:tcBorders>
            <w:shd w:val="clear" w:color="auto" w:fill="auto"/>
            <w:noWrap/>
            <w:vAlign w:val="bottom"/>
            <w:hideMark/>
          </w:tcPr>
          <w:p w14:paraId="48917C64" w14:textId="77777777" w:rsidR="000A2BDC" w:rsidRPr="000A2BDC" w:rsidRDefault="000A2BDC" w:rsidP="000A2BDC">
            <w:pPr>
              <w:spacing w:after="0" w:line="240" w:lineRule="auto"/>
              <w:jc w:val="right"/>
              <w:rPr>
                <w:ins w:id="53" w:author="Ajit Zacharias" w:date="2017-10-25T16:17:00Z"/>
                <w:rFonts w:ascii="Calibri" w:eastAsia="Times New Roman" w:hAnsi="Calibri" w:cs="Calibri"/>
                <w:color w:val="000000"/>
              </w:rPr>
            </w:pPr>
            <w:ins w:id="54" w:author="Ajit Zacharias" w:date="2017-10-25T16:17:00Z">
              <w:r w:rsidRPr="000A2BDC">
                <w:rPr>
                  <w:rFonts w:ascii="Calibri" w:eastAsia="Times New Roman" w:hAnsi="Calibri" w:cs="Calibri"/>
                  <w:color w:val="000000"/>
                </w:rPr>
                <w:t>100</w:t>
              </w:r>
            </w:ins>
          </w:p>
        </w:tc>
        <w:tc>
          <w:tcPr>
            <w:tcW w:w="960" w:type="dxa"/>
            <w:tcBorders>
              <w:top w:val="nil"/>
              <w:left w:val="nil"/>
              <w:bottom w:val="single" w:sz="4" w:space="0" w:color="auto"/>
              <w:right w:val="single" w:sz="4" w:space="0" w:color="auto"/>
            </w:tcBorders>
            <w:shd w:val="clear" w:color="auto" w:fill="auto"/>
            <w:noWrap/>
            <w:vAlign w:val="bottom"/>
            <w:hideMark/>
          </w:tcPr>
          <w:p w14:paraId="105DE877" w14:textId="77777777" w:rsidR="000A2BDC" w:rsidRPr="000A2BDC" w:rsidRDefault="000A2BDC" w:rsidP="000A2BDC">
            <w:pPr>
              <w:spacing w:after="0" w:line="240" w:lineRule="auto"/>
              <w:jc w:val="right"/>
              <w:rPr>
                <w:ins w:id="55" w:author="Ajit Zacharias" w:date="2017-10-25T16:17:00Z"/>
                <w:rFonts w:ascii="Calibri" w:eastAsia="Times New Roman" w:hAnsi="Calibri" w:cs="Calibri"/>
                <w:color w:val="000000"/>
              </w:rPr>
            </w:pPr>
            <w:ins w:id="56" w:author="Ajit Zacharias" w:date="2017-10-25T16:17:00Z">
              <w:r w:rsidRPr="000A2BDC">
                <w:rPr>
                  <w:rFonts w:ascii="Calibri" w:eastAsia="Times New Roman" w:hAnsi="Calibri" w:cs="Calibri"/>
                  <w:color w:val="000000"/>
                </w:rPr>
                <w:t>86.5</w:t>
              </w:r>
            </w:ins>
          </w:p>
        </w:tc>
      </w:tr>
    </w:tbl>
    <w:p w14:paraId="0FE9B05C" w14:textId="77777777" w:rsidR="000A2BDC" w:rsidRDefault="000A2BDC" w:rsidP="00265404">
      <w:pPr>
        <w:jc w:val="center"/>
      </w:pPr>
      <w:bookmarkStart w:id="57" w:name="_GoBack"/>
      <w:bookmarkEnd w:id="57"/>
    </w:p>
    <w:p w14:paraId="42FF9649" w14:textId="77777777" w:rsidR="00265404" w:rsidRDefault="00265404" w:rsidP="00265404">
      <w:r w:rsidRPr="007445EE">
        <w:rPr>
          <w:i/>
        </w:rPr>
        <w:t>General Instructions</w:t>
      </w:r>
      <w:r>
        <w:t>: Read the questions carefully and make your answers as precise as possible. The answers should be submitted in electronic format compatible with Windows OS.</w:t>
      </w:r>
    </w:p>
    <w:p w14:paraId="62353433" w14:textId="77777777" w:rsidR="00265404" w:rsidRDefault="00265404" w:rsidP="00265404">
      <w:pPr>
        <w:pStyle w:val="ListParagraph"/>
        <w:numPr>
          <w:ilvl w:val="0"/>
          <w:numId w:val="3"/>
        </w:numPr>
      </w:pPr>
      <w:r>
        <w:t>Answer the following questions based on the transactions table shown below. Assume that the physical quantities of commodities shown in the transactions table include only the means of production used up.</w:t>
      </w:r>
    </w:p>
    <w:tbl>
      <w:tblPr>
        <w:tblW w:w="5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655"/>
        <w:gridCol w:w="960"/>
        <w:gridCol w:w="960"/>
        <w:gridCol w:w="960"/>
      </w:tblGrid>
      <w:tr w:rsidR="00265404" w:rsidRPr="00BF5890" w14:paraId="206F178D" w14:textId="77777777" w:rsidTr="00390D96">
        <w:trPr>
          <w:trHeight w:val="255"/>
          <w:jc w:val="center"/>
        </w:trPr>
        <w:tc>
          <w:tcPr>
            <w:tcW w:w="1545" w:type="dxa"/>
            <w:vMerge w:val="restart"/>
            <w:shd w:val="clear" w:color="auto" w:fill="auto"/>
            <w:noWrap/>
            <w:vAlign w:val="bottom"/>
            <w:hideMark/>
          </w:tcPr>
          <w:p w14:paraId="2E2085E2" w14:textId="77777777" w:rsidR="00265404" w:rsidRPr="00BF5890" w:rsidRDefault="00265404" w:rsidP="00390D96">
            <w:pPr>
              <w:spacing w:after="0" w:line="240" w:lineRule="auto"/>
              <w:rPr>
                <w:rFonts w:ascii="Calibri" w:eastAsia="Times New Roman" w:hAnsi="Calibri" w:cs="Times New Roman"/>
                <w:color w:val="000000"/>
                <w:sz w:val="20"/>
                <w:szCs w:val="20"/>
              </w:rPr>
            </w:pPr>
          </w:p>
        </w:tc>
        <w:tc>
          <w:tcPr>
            <w:tcW w:w="2575" w:type="dxa"/>
            <w:gridSpan w:val="3"/>
            <w:shd w:val="clear" w:color="auto" w:fill="auto"/>
            <w:hideMark/>
          </w:tcPr>
          <w:p w14:paraId="30BD0485" w14:textId="77777777" w:rsidR="00265404" w:rsidRPr="00BF5890" w:rsidRDefault="00265404" w:rsidP="00390D96">
            <w:pPr>
              <w:spacing w:after="0" w:line="240" w:lineRule="auto"/>
              <w:jc w:val="center"/>
              <w:rPr>
                <w:rFonts w:ascii="Calibri" w:eastAsia="Times New Roman" w:hAnsi="Calibri" w:cs="Times New Roman"/>
                <w:b/>
                <w:bCs/>
                <w:color w:val="000000"/>
                <w:sz w:val="20"/>
                <w:szCs w:val="20"/>
              </w:rPr>
            </w:pPr>
            <w:r w:rsidRPr="00BF5890">
              <w:rPr>
                <w:rFonts w:ascii="Calibri" w:eastAsia="Times New Roman" w:hAnsi="Calibri" w:cs="Times New Roman"/>
                <w:b/>
                <w:bCs/>
                <w:color w:val="000000"/>
                <w:sz w:val="20"/>
                <w:szCs w:val="20"/>
              </w:rPr>
              <w:t>Transactions Table</w:t>
            </w:r>
          </w:p>
        </w:tc>
        <w:tc>
          <w:tcPr>
            <w:tcW w:w="960" w:type="dxa"/>
            <w:vMerge w:val="restart"/>
            <w:shd w:val="clear" w:color="auto" w:fill="auto"/>
            <w:noWrap/>
            <w:vAlign w:val="center"/>
            <w:hideMark/>
          </w:tcPr>
          <w:p w14:paraId="5E633EDA" w14:textId="77777777" w:rsidR="00265404" w:rsidRPr="00BF5890" w:rsidRDefault="00265404" w:rsidP="00390D96">
            <w:pPr>
              <w:spacing w:after="0" w:line="240" w:lineRule="auto"/>
              <w:jc w:val="center"/>
              <w:rPr>
                <w:rFonts w:ascii="Calibri" w:eastAsia="Times New Roman" w:hAnsi="Calibri" w:cs="Times New Roman"/>
                <w:b/>
                <w:bCs/>
                <w:color w:val="000000"/>
                <w:sz w:val="20"/>
                <w:szCs w:val="20"/>
              </w:rPr>
            </w:pPr>
            <w:r w:rsidRPr="00BF5890">
              <w:rPr>
                <w:rFonts w:ascii="Calibri" w:eastAsia="Times New Roman" w:hAnsi="Calibri" w:cs="Times New Roman"/>
                <w:b/>
                <w:bCs/>
                <w:color w:val="000000"/>
                <w:sz w:val="20"/>
                <w:szCs w:val="20"/>
              </w:rPr>
              <w:t>Gross output</w:t>
            </w:r>
          </w:p>
        </w:tc>
      </w:tr>
      <w:tr w:rsidR="00265404" w:rsidRPr="00BF5890" w14:paraId="41D8C5EB" w14:textId="77777777" w:rsidTr="00390D96">
        <w:trPr>
          <w:trHeight w:val="255"/>
          <w:jc w:val="center"/>
        </w:trPr>
        <w:tc>
          <w:tcPr>
            <w:tcW w:w="1545" w:type="dxa"/>
            <w:vMerge/>
            <w:shd w:val="clear" w:color="auto" w:fill="auto"/>
            <w:noWrap/>
            <w:vAlign w:val="bottom"/>
            <w:hideMark/>
          </w:tcPr>
          <w:p w14:paraId="60E73458" w14:textId="77777777" w:rsidR="00265404" w:rsidRPr="00BF5890" w:rsidRDefault="00265404" w:rsidP="00390D96">
            <w:pPr>
              <w:spacing w:after="0" w:line="240" w:lineRule="auto"/>
              <w:rPr>
                <w:rFonts w:ascii="Calibri" w:eastAsia="Times New Roman" w:hAnsi="Calibri" w:cs="Times New Roman"/>
                <w:color w:val="000000"/>
                <w:sz w:val="20"/>
                <w:szCs w:val="20"/>
              </w:rPr>
            </w:pPr>
          </w:p>
        </w:tc>
        <w:tc>
          <w:tcPr>
            <w:tcW w:w="655" w:type="dxa"/>
            <w:shd w:val="clear" w:color="auto" w:fill="auto"/>
            <w:noWrap/>
            <w:vAlign w:val="bottom"/>
            <w:hideMark/>
          </w:tcPr>
          <w:p w14:paraId="20CFEFAF" w14:textId="77777777" w:rsidR="00265404" w:rsidRPr="00BF5890" w:rsidRDefault="00265404" w:rsidP="00390D96">
            <w:pPr>
              <w:spacing w:after="0" w:line="240" w:lineRule="auto"/>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Iron</w:t>
            </w:r>
          </w:p>
        </w:tc>
        <w:tc>
          <w:tcPr>
            <w:tcW w:w="960" w:type="dxa"/>
            <w:shd w:val="clear" w:color="auto" w:fill="auto"/>
            <w:noWrap/>
            <w:vAlign w:val="bottom"/>
            <w:hideMark/>
          </w:tcPr>
          <w:p w14:paraId="642ACCA3" w14:textId="77777777" w:rsidR="00265404" w:rsidRPr="00BF5890" w:rsidRDefault="00265404" w:rsidP="00390D96">
            <w:pPr>
              <w:spacing w:after="0" w:line="240" w:lineRule="auto"/>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Coal</w:t>
            </w:r>
          </w:p>
        </w:tc>
        <w:tc>
          <w:tcPr>
            <w:tcW w:w="960" w:type="dxa"/>
            <w:shd w:val="clear" w:color="auto" w:fill="auto"/>
            <w:noWrap/>
            <w:vAlign w:val="bottom"/>
            <w:hideMark/>
          </w:tcPr>
          <w:p w14:paraId="58F96EAB" w14:textId="77777777" w:rsidR="00265404" w:rsidRPr="00BF5890" w:rsidRDefault="00265404" w:rsidP="00390D96">
            <w:pPr>
              <w:spacing w:after="0" w:line="240" w:lineRule="auto"/>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Wheat</w:t>
            </w:r>
          </w:p>
        </w:tc>
        <w:tc>
          <w:tcPr>
            <w:tcW w:w="960" w:type="dxa"/>
            <w:vMerge/>
            <w:vAlign w:val="center"/>
            <w:hideMark/>
          </w:tcPr>
          <w:p w14:paraId="74176DB6" w14:textId="77777777" w:rsidR="00265404" w:rsidRPr="00BF5890" w:rsidRDefault="00265404" w:rsidP="00390D96">
            <w:pPr>
              <w:spacing w:after="0" w:line="240" w:lineRule="auto"/>
              <w:rPr>
                <w:rFonts w:ascii="Calibri" w:eastAsia="Times New Roman" w:hAnsi="Calibri" w:cs="Times New Roman"/>
                <w:b/>
                <w:bCs/>
                <w:color w:val="000000"/>
                <w:sz w:val="20"/>
                <w:szCs w:val="20"/>
              </w:rPr>
            </w:pPr>
          </w:p>
        </w:tc>
      </w:tr>
      <w:tr w:rsidR="00265404" w:rsidRPr="00BF5890" w14:paraId="309302E5" w14:textId="77777777" w:rsidTr="00390D96">
        <w:trPr>
          <w:trHeight w:val="255"/>
          <w:jc w:val="center"/>
        </w:trPr>
        <w:tc>
          <w:tcPr>
            <w:tcW w:w="1545" w:type="dxa"/>
            <w:shd w:val="clear" w:color="auto" w:fill="auto"/>
            <w:noWrap/>
            <w:vAlign w:val="bottom"/>
            <w:hideMark/>
          </w:tcPr>
          <w:p w14:paraId="342DAA4E" w14:textId="77777777" w:rsidR="00265404" w:rsidRPr="00BF5890" w:rsidRDefault="00265404" w:rsidP="00390D96">
            <w:pPr>
              <w:spacing w:after="0" w:line="240" w:lineRule="auto"/>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Iron</w:t>
            </w:r>
          </w:p>
        </w:tc>
        <w:tc>
          <w:tcPr>
            <w:tcW w:w="655" w:type="dxa"/>
            <w:shd w:val="clear" w:color="auto" w:fill="auto"/>
            <w:hideMark/>
          </w:tcPr>
          <w:p w14:paraId="56EB3552"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90</w:t>
            </w:r>
          </w:p>
        </w:tc>
        <w:tc>
          <w:tcPr>
            <w:tcW w:w="960" w:type="dxa"/>
            <w:shd w:val="clear" w:color="auto" w:fill="auto"/>
            <w:hideMark/>
          </w:tcPr>
          <w:p w14:paraId="18697377"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50</w:t>
            </w:r>
          </w:p>
        </w:tc>
        <w:tc>
          <w:tcPr>
            <w:tcW w:w="960" w:type="dxa"/>
            <w:shd w:val="clear" w:color="auto" w:fill="auto"/>
            <w:hideMark/>
          </w:tcPr>
          <w:p w14:paraId="207F6C8E"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40</w:t>
            </w:r>
          </w:p>
        </w:tc>
        <w:tc>
          <w:tcPr>
            <w:tcW w:w="960" w:type="dxa"/>
            <w:shd w:val="clear" w:color="auto" w:fill="auto"/>
            <w:hideMark/>
          </w:tcPr>
          <w:p w14:paraId="537452A2"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200</w:t>
            </w:r>
          </w:p>
        </w:tc>
      </w:tr>
      <w:tr w:rsidR="00265404" w:rsidRPr="00BF5890" w14:paraId="0E04F52A" w14:textId="77777777" w:rsidTr="00390D96">
        <w:trPr>
          <w:trHeight w:val="255"/>
          <w:jc w:val="center"/>
        </w:trPr>
        <w:tc>
          <w:tcPr>
            <w:tcW w:w="1545" w:type="dxa"/>
            <w:shd w:val="clear" w:color="auto" w:fill="auto"/>
            <w:noWrap/>
            <w:vAlign w:val="bottom"/>
            <w:hideMark/>
          </w:tcPr>
          <w:p w14:paraId="12E2D034" w14:textId="77777777" w:rsidR="00265404" w:rsidRPr="00BF5890" w:rsidRDefault="00265404" w:rsidP="00390D96">
            <w:pPr>
              <w:spacing w:after="0" w:line="240" w:lineRule="auto"/>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Coal</w:t>
            </w:r>
          </w:p>
        </w:tc>
        <w:tc>
          <w:tcPr>
            <w:tcW w:w="655" w:type="dxa"/>
            <w:shd w:val="clear" w:color="auto" w:fill="auto"/>
            <w:hideMark/>
          </w:tcPr>
          <w:p w14:paraId="225A1988"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120</w:t>
            </w:r>
          </w:p>
        </w:tc>
        <w:tc>
          <w:tcPr>
            <w:tcW w:w="960" w:type="dxa"/>
            <w:shd w:val="clear" w:color="auto" w:fill="auto"/>
            <w:hideMark/>
          </w:tcPr>
          <w:p w14:paraId="75924A8C"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125</w:t>
            </w:r>
          </w:p>
        </w:tc>
        <w:tc>
          <w:tcPr>
            <w:tcW w:w="960" w:type="dxa"/>
            <w:shd w:val="clear" w:color="auto" w:fill="auto"/>
            <w:hideMark/>
          </w:tcPr>
          <w:p w14:paraId="0842DC64"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40</w:t>
            </w:r>
          </w:p>
        </w:tc>
        <w:tc>
          <w:tcPr>
            <w:tcW w:w="960" w:type="dxa"/>
            <w:shd w:val="clear" w:color="auto" w:fill="auto"/>
            <w:hideMark/>
          </w:tcPr>
          <w:p w14:paraId="080DA1CD"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r w:rsidRPr="00BF5890">
              <w:rPr>
                <w:rFonts w:ascii="Calibri" w:eastAsia="Times New Roman" w:hAnsi="Calibri" w:cs="Times New Roman"/>
                <w:color w:val="000000"/>
                <w:sz w:val="20"/>
                <w:szCs w:val="20"/>
              </w:rPr>
              <w:t>00</w:t>
            </w:r>
          </w:p>
        </w:tc>
      </w:tr>
      <w:tr w:rsidR="00265404" w:rsidRPr="00BF5890" w14:paraId="100E50E6" w14:textId="77777777" w:rsidTr="00390D96">
        <w:trPr>
          <w:trHeight w:val="255"/>
          <w:jc w:val="center"/>
        </w:trPr>
        <w:tc>
          <w:tcPr>
            <w:tcW w:w="1545" w:type="dxa"/>
            <w:shd w:val="clear" w:color="auto" w:fill="auto"/>
            <w:noWrap/>
            <w:vAlign w:val="bottom"/>
            <w:hideMark/>
          </w:tcPr>
          <w:p w14:paraId="6F3E0EDE" w14:textId="77777777" w:rsidR="00265404" w:rsidRPr="00BF5890" w:rsidRDefault="00265404" w:rsidP="00390D96">
            <w:pPr>
              <w:spacing w:after="0" w:line="240" w:lineRule="auto"/>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Wheat</w:t>
            </w:r>
          </w:p>
        </w:tc>
        <w:tc>
          <w:tcPr>
            <w:tcW w:w="655" w:type="dxa"/>
            <w:shd w:val="clear" w:color="auto" w:fill="auto"/>
            <w:hideMark/>
          </w:tcPr>
          <w:p w14:paraId="3ACD46D8"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60</w:t>
            </w:r>
          </w:p>
        </w:tc>
        <w:tc>
          <w:tcPr>
            <w:tcW w:w="960" w:type="dxa"/>
            <w:shd w:val="clear" w:color="auto" w:fill="auto"/>
            <w:hideMark/>
          </w:tcPr>
          <w:p w14:paraId="7023B165"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150</w:t>
            </w:r>
          </w:p>
        </w:tc>
        <w:tc>
          <w:tcPr>
            <w:tcW w:w="960" w:type="dxa"/>
            <w:shd w:val="clear" w:color="auto" w:fill="auto"/>
            <w:hideMark/>
          </w:tcPr>
          <w:p w14:paraId="2459633C"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200</w:t>
            </w:r>
          </w:p>
        </w:tc>
        <w:tc>
          <w:tcPr>
            <w:tcW w:w="960" w:type="dxa"/>
            <w:shd w:val="clear" w:color="auto" w:fill="auto"/>
            <w:hideMark/>
          </w:tcPr>
          <w:p w14:paraId="1440ABDF"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r w:rsidRPr="00BF5890">
              <w:rPr>
                <w:rFonts w:ascii="Calibri" w:eastAsia="Times New Roman" w:hAnsi="Calibri" w:cs="Times New Roman"/>
                <w:color w:val="000000"/>
                <w:sz w:val="20"/>
                <w:szCs w:val="20"/>
              </w:rPr>
              <w:t>50</w:t>
            </w:r>
          </w:p>
        </w:tc>
      </w:tr>
      <w:tr w:rsidR="00265404" w:rsidRPr="00BF5890" w14:paraId="631C0175" w14:textId="77777777" w:rsidTr="00390D96">
        <w:trPr>
          <w:trHeight w:val="255"/>
          <w:jc w:val="center"/>
        </w:trPr>
        <w:tc>
          <w:tcPr>
            <w:tcW w:w="1545" w:type="dxa"/>
            <w:shd w:val="clear" w:color="auto" w:fill="auto"/>
            <w:noWrap/>
            <w:vAlign w:val="bottom"/>
            <w:hideMark/>
          </w:tcPr>
          <w:p w14:paraId="10423497" w14:textId="77777777" w:rsidR="00265404" w:rsidRPr="00BF5890" w:rsidRDefault="00265404" w:rsidP="00390D96">
            <w:pPr>
              <w:spacing w:after="0" w:line="240" w:lineRule="auto"/>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Units of labor</w:t>
            </w:r>
          </w:p>
        </w:tc>
        <w:tc>
          <w:tcPr>
            <w:tcW w:w="655" w:type="dxa"/>
            <w:shd w:val="clear" w:color="auto" w:fill="auto"/>
            <w:noWrap/>
            <w:vAlign w:val="bottom"/>
            <w:hideMark/>
          </w:tcPr>
          <w:p w14:paraId="56E83EB3"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11</w:t>
            </w:r>
          </w:p>
        </w:tc>
        <w:tc>
          <w:tcPr>
            <w:tcW w:w="960" w:type="dxa"/>
            <w:shd w:val="clear" w:color="auto" w:fill="auto"/>
            <w:noWrap/>
            <w:vAlign w:val="bottom"/>
            <w:hideMark/>
          </w:tcPr>
          <w:p w14:paraId="26BA3B8F"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19</w:t>
            </w:r>
          </w:p>
        </w:tc>
        <w:tc>
          <w:tcPr>
            <w:tcW w:w="960" w:type="dxa"/>
            <w:shd w:val="clear" w:color="auto" w:fill="auto"/>
            <w:noWrap/>
            <w:vAlign w:val="bottom"/>
            <w:hideMark/>
          </w:tcPr>
          <w:p w14:paraId="518BB151" w14:textId="77777777" w:rsidR="00265404" w:rsidRPr="00BF5890" w:rsidRDefault="00265404" w:rsidP="00390D96">
            <w:pPr>
              <w:spacing w:after="0" w:line="240" w:lineRule="auto"/>
              <w:jc w:val="right"/>
              <w:rPr>
                <w:rFonts w:ascii="Calibri" w:eastAsia="Times New Roman" w:hAnsi="Calibri" w:cs="Times New Roman"/>
                <w:color w:val="000000"/>
                <w:sz w:val="20"/>
                <w:szCs w:val="20"/>
              </w:rPr>
            </w:pPr>
            <w:r w:rsidRPr="00BF5890">
              <w:rPr>
                <w:rFonts w:ascii="Calibri" w:eastAsia="Times New Roman" w:hAnsi="Calibri" w:cs="Times New Roman"/>
                <w:color w:val="000000"/>
                <w:sz w:val="20"/>
                <w:szCs w:val="20"/>
              </w:rPr>
              <w:t>30</w:t>
            </w:r>
          </w:p>
        </w:tc>
        <w:tc>
          <w:tcPr>
            <w:tcW w:w="960" w:type="dxa"/>
            <w:shd w:val="clear" w:color="auto" w:fill="auto"/>
            <w:noWrap/>
            <w:vAlign w:val="bottom"/>
            <w:hideMark/>
          </w:tcPr>
          <w:p w14:paraId="771E5E7E" w14:textId="77777777" w:rsidR="00265404" w:rsidRPr="00BF5890" w:rsidRDefault="00265404" w:rsidP="00390D96">
            <w:pPr>
              <w:spacing w:after="0" w:line="240" w:lineRule="auto"/>
              <w:rPr>
                <w:rFonts w:ascii="Calibri" w:eastAsia="Times New Roman" w:hAnsi="Calibri" w:cs="Times New Roman"/>
                <w:color w:val="000000"/>
                <w:sz w:val="20"/>
                <w:szCs w:val="20"/>
              </w:rPr>
            </w:pPr>
          </w:p>
        </w:tc>
      </w:tr>
    </w:tbl>
    <w:p w14:paraId="4470BEBE" w14:textId="77777777" w:rsidR="00265404" w:rsidRDefault="00265404" w:rsidP="00265404">
      <w:pPr>
        <w:pStyle w:val="ListParagraph"/>
      </w:pPr>
    </w:p>
    <w:p w14:paraId="345265AD" w14:textId="77777777" w:rsidR="00265404" w:rsidRDefault="00265404" w:rsidP="00265404">
      <w:pPr>
        <w:pStyle w:val="ListParagraph"/>
        <w:numPr>
          <w:ilvl w:val="0"/>
          <w:numId w:val="4"/>
        </w:numPr>
      </w:pPr>
      <w:r>
        <w:t>Calculate the technical coefficients matrix (</w:t>
      </w:r>
      <m:oMath>
        <m:r>
          <m:rPr>
            <m:sty m:val="b"/>
          </m:rPr>
          <w:rPr>
            <w:rFonts w:ascii="Cambria Math" w:hAnsi="Cambria Math"/>
          </w:rPr>
          <m:t>A</m:t>
        </m:r>
        <m:r>
          <w:rPr>
            <w:rFonts w:ascii="Cambria Math" w:hAnsi="Cambria Math"/>
          </w:rPr>
          <m:t>)</m:t>
        </m:r>
      </m:oMath>
      <w:r>
        <w:t xml:space="preserve"> and the vector of labor coefficients of the system and display it in a table. Explain in words the meaning of the numbers appearing on the row “Units of labor” in your table. </w:t>
      </w:r>
      <w:r>
        <w:rPr>
          <w:b/>
        </w:rPr>
        <w:t xml:space="preserve">9 </w:t>
      </w:r>
      <w:r w:rsidRPr="00C82FE6">
        <w:rPr>
          <w:b/>
        </w:rPr>
        <w:t>points</w:t>
      </w:r>
    </w:p>
    <w:p w14:paraId="581371D7" w14:textId="77777777" w:rsidR="00265404" w:rsidRPr="005A64A7" w:rsidRDefault="00265404" w:rsidP="00265404">
      <w:pPr>
        <w:pStyle w:val="ListParagraph"/>
        <w:numPr>
          <w:ilvl w:val="0"/>
          <w:numId w:val="4"/>
        </w:numPr>
      </w:pPr>
      <w:r>
        <w:t xml:space="preserve">Derive the Leontief inverse that corresponds to the </w:t>
      </w:r>
      <m:oMath>
        <m:r>
          <m:rPr>
            <m:sty m:val="b"/>
          </m:rPr>
          <w:rPr>
            <w:rFonts w:ascii="Cambria Math" w:hAnsi="Cambria Math"/>
          </w:rPr>
          <m:t>A</m:t>
        </m:r>
      </m:oMath>
      <w:r>
        <w:rPr>
          <w:rFonts w:eastAsiaTheme="minorEastAsia"/>
          <w:b/>
        </w:rPr>
        <w:t xml:space="preserve"> </w:t>
      </w:r>
      <w:r>
        <w:rPr>
          <w:rFonts w:eastAsiaTheme="minorEastAsia"/>
        </w:rPr>
        <w:t xml:space="preserve">matrix that you calculated and display it in a table. Explain in words the meaning of the numbers appearing under the column “Wheat” in your table. </w:t>
      </w:r>
      <w:r>
        <w:rPr>
          <w:b/>
        </w:rPr>
        <w:t>25</w:t>
      </w:r>
      <w:r w:rsidRPr="00C82FE6">
        <w:rPr>
          <w:b/>
        </w:rPr>
        <w:t xml:space="preserve"> points</w:t>
      </w:r>
    </w:p>
    <w:p w14:paraId="7D0336B1" w14:textId="77777777" w:rsidR="00265404" w:rsidRDefault="00265404" w:rsidP="00265404">
      <w:pPr>
        <w:pStyle w:val="ListParagraph"/>
        <w:numPr>
          <w:ilvl w:val="0"/>
          <w:numId w:val="3"/>
        </w:numPr>
      </w:pPr>
      <w:r>
        <w:t>Answer the following questions based on the technical coefficients matrix (</w:t>
      </w:r>
      <m:oMath>
        <m:r>
          <m:rPr>
            <m:sty m:val="b"/>
          </m:rPr>
          <w:rPr>
            <w:rFonts w:ascii="Cambria Math" w:hAnsi="Cambria Math"/>
          </w:rPr>
          <m:t>A</m:t>
        </m:r>
        <m:r>
          <w:rPr>
            <w:rFonts w:ascii="Cambria Math" w:hAnsi="Cambria Math"/>
          </w:rPr>
          <m:t>)</m:t>
        </m:r>
      </m:oMath>
      <w:r>
        <w:t xml:space="preserve"> and the vector of labor coefficients that you calculated in your answer to Question 1, part a.</w:t>
      </w:r>
    </w:p>
    <w:p w14:paraId="7F563296" w14:textId="77777777" w:rsidR="00265404" w:rsidRDefault="00265404" w:rsidP="00265404">
      <w:pPr>
        <w:pStyle w:val="ListParagraph"/>
        <w:numPr>
          <w:ilvl w:val="1"/>
          <w:numId w:val="3"/>
        </w:numPr>
      </w:pPr>
      <w:r>
        <w:t xml:space="preserve">What is the maximum rate of profit? Show your calculation in terms of the maximum eigenvalue of </w:t>
      </w:r>
      <m:oMath>
        <m:r>
          <m:rPr>
            <m:sty m:val="b"/>
          </m:rPr>
          <w:rPr>
            <w:rFonts w:ascii="Cambria Math" w:hAnsi="Cambria Math"/>
          </w:rPr>
          <m:t>A</m:t>
        </m:r>
      </m:oMath>
      <w:r w:rsidRPr="00532285">
        <w:rPr>
          <w:rFonts w:eastAsiaTheme="minorEastAsia"/>
        </w:rPr>
        <w:t>.</w:t>
      </w:r>
      <w:r>
        <w:rPr>
          <w:rFonts w:eastAsiaTheme="minorEastAsia"/>
        </w:rPr>
        <w:t xml:space="preserve"> </w:t>
      </w:r>
      <w:r>
        <w:rPr>
          <w:rFonts w:eastAsiaTheme="minorEastAsia"/>
          <w:b/>
        </w:rPr>
        <w:t>9</w:t>
      </w:r>
      <w:r w:rsidRPr="003855B4">
        <w:rPr>
          <w:rFonts w:eastAsiaTheme="minorEastAsia"/>
          <w:b/>
        </w:rPr>
        <w:t xml:space="preserve"> points</w:t>
      </w:r>
    </w:p>
    <w:p w14:paraId="28DFA24C" w14:textId="77777777" w:rsidR="00265404" w:rsidRDefault="00265404" w:rsidP="00265404">
      <w:pPr>
        <w:pStyle w:val="ListParagraph"/>
        <w:numPr>
          <w:ilvl w:val="1"/>
          <w:numId w:val="3"/>
        </w:numPr>
      </w:pPr>
      <w:r>
        <w:t xml:space="preserve">Calculate the embodied labor in (total labor requirements) for each commodity. Explain in words the meaning of the number that you obtained for the embodied labor in iron. </w:t>
      </w:r>
      <w:r w:rsidRPr="003855B4">
        <w:rPr>
          <w:b/>
        </w:rPr>
        <w:t>1</w:t>
      </w:r>
      <w:r>
        <w:rPr>
          <w:b/>
        </w:rPr>
        <w:t>7</w:t>
      </w:r>
      <w:r w:rsidRPr="003855B4">
        <w:rPr>
          <w:b/>
        </w:rPr>
        <w:t xml:space="preserve"> points</w:t>
      </w:r>
    </w:p>
    <w:p w14:paraId="2662168D" w14:textId="77777777" w:rsidR="00265404" w:rsidRDefault="00265404" w:rsidP="00265404">
      <w:pPr>
        <w:pStyle w:val="ListParagraph"/>
        <w:numPr>
          <w:ilvl w:val="1"/>
          <w:numId w:val="3"/>
        </w:numPr>
      </w:pPr>
      <w:r>
        <w:lastRenderedPageBreak/>
        <w:t>Assume that the general rate of profit is 10 percent. Calculate the associated prices and wage using the net product as the numeraire. (</w:t>
      </w:r>
      <w:r w:rsidRPr="00F607DF">
        <w:rPr>
          <w:i/>
        </w:rPr>
        <w:t>Hint</w:t>
      </w:r>
      <w:r>
        <w:t xml:space="preserve">: you have to first calculate the net product from the transactions table.) </w:t>
      </w:r>
      <w:r>
        <w:rPr>
          <w:b/>
        </w:rPr>
        <w:t>23</w:t>
      </w:r>
      <w:r w:rsidRPr="003855B4">
        <w:rPr>
          <w:b/>
        </w:rPr>
        <w:t xml:space="preserve"> points</w:t>
      </w:r>
    </w:p>
    <w:p w14:paraId="1C07EA01" w14:textId="77777777" w:rsidR="00265404" w:rsidRDefault="00265404" w:rsidP="00265404">
      <w:pPr>
        <w:pStyle w:val="ListParagraph"/>
        <w:numPr>
          <w:ilvl w:val="1"/>
          <w:numId w:val="3"/>
        </w:numPr>
      </w:pPr>
      <w:r>
        <w:t>Explain in words how the prices would allow the capitalists in the wheat industry to recoup their capital with profits and pay their workers. (</w:t>
      </w:r>
      <w:r w:rsidRPr="006F50C5">
        <w:rPr>
          <w:i/>
        </w:rPr>
        <w:t>Hint</w:t>
      </w:r>
      <w:r>
        <w:t xml:space="preserve">: Use the arithmetic that we did for an industry in the two-industry case that we discussed in class as a template). </w:t>
      </w:r>
      <w:r w:rsidRPr="003855B4">
        <w:rPr>
          <w:b/>
        </w:rPr>
        <w:t>1</w:t>
      </w:r>
      <w:r>
        <w:rPr>
          <w:b/>
        </w:rPr>
        <w:t>7</w:t>
      </w:r>
      <w:r w:rsidRPr="003855B4">
        <w:rPr>
          <w:b/>
        </w:rPr>
        <w:t xml:space="preserve"> points</w:t>
      </w:r>
    </w:p>
    <w:p w14:paraId="76A8E67A" w14:textId="77777777" w:rsidR="000914A2" w:rsidRDefault="000914A2" w:rsidP="000914A2">
      <w:pPr>
        <w:pStyle w:val="ListParagraph"/>
        <w:spacing w:after="160" w:line="259" w:lineRule="auto"/>
      </w:pPr>
    </w:p>
    <w:p w14:paraId="489EC66A" w14:textId="77777777" w:rsidR="000914A2" w:rsidRDefault="000914A2" w:rsidP="000914A2">
      <w:pPr>
        <w:spacing w:after="160" w:line="259" w:lineRule="auto"/>
      </w:pPr>
      <w:r>
        <w:t>SEE NEXT PAGE</w:t>
      </w:r>
    </w:p>
    <w:p w14:paraId="0E2EA029" w14:textId="77777777" w:rsidR="000914A2" w:rsidRDefault="000914A2" w:rsidP="000914A2">
      <w:pPr>
        <w:pStyle w:val="ListParagraph"/>
        <w:numPr>
          <w:ilvl w:val="0"/>
          <w:numId w:val="3"/>
        </w:numPr>
        <w:spacing w:after="160" w:line="259" w:lineRule="auto"/>
      </w:pPr>
      <w:r>
        <w:br w:type="page"/>
      </w:r>
    </w:p>
    <w:p w14:paraId="2DC2FB98" w14:textId="77777777" w:rsidR="000914A2" w:rsidRDefault="000914A2" w:rsidP="000914A2">
      <w:pPr>
        <w:pStyle w:val="Heading1"/>
      </w:pPr>
      <w:r w:rsidRPr="00C32964">
        <w:lastRenderedPageBreak/>
        <w:t>Advanced Microeconomics: Theories of value and distribution</w:t>
      </w:r>
      <w:r>
        <w:t xml:space="preserve"> #2</w:t>
      </w:r>
    </w:p>
    <w:p w14:paraId="2C3AC0A0" w14:textId="77777777" w:rsidR="000914A2" w:rsidRDefault="000914A2" w:rsidP="0034667E">
      <w:pPr>
        <w:ind w:left="360"/>
      </w:pPr>
      <w:r w:rsidRPr="0034667E">
        <w:rPr>
          <w:b/>
          <w:noProof/>
        </w:rPr>
        <mc:AlternateContent>
          <mc:Choice Requires="wps">
            <w:drawing>
              <wp:anchor distT="36195" distB="36195" distL="36195" distR="36195" simplePos="0" relativeHeight="251659264" behindDoc="0" locked="0" layoutInCell="1" allowOverlap="1" wp14:anchorId="5D2B171C" wp14:editId="5922856E">
                <wp:simplePos x="0" y="0"/>
                <wp:positionH relativeFrom="column">
                  <wp:posOffset>0</wp:posOffset>
                </wp:positionH>
                <wp:positionV relativeFrom="paragraph">
                  <wp:posOffset>20955</wp:posOffset>
                </wp:positionV>
                <wp:extent cx="287655" cy="327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14:paraId="5AEDA09E" w14:textId="77777777" w:rsidR="00390D96" w:rsidRPr="00604BA7" w:rsidRDefault="00390D96" w:rsidP="000914A2">
                            <w:pPr>
                              <w:spacing w:after="0"/>
                              <w:rPr>
                                <w:b/>
                                <w:sz w:val="44"/>
                              </w:rPr>
                            </w:pPr>
                            <w:r>
                              <w:rPr>
                                <w:b/>
                                <w:sz w:val="44"/>
                              </w:rPr>
                              <w:t>1</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2B171C" id="_x0000_t202" coordsize="21600,21600" o:spt="202" path="m,l,21600r21600,l21600,xe">
                <v:stroke joinstyle="miter"/>
                <v:path gradientshapeok="t" o:connecttype="rect"/>
              </v:shapetype>
              <v:shape id="Text Box 2" o:spid="_x0000_s1026" type="#_x0000_t202" style="position:absolute;left:0;text-align:left;margin-left:0;margin-top:1.65pt;width:22.65pt;height:25.75pt;z-index:251659264;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" stroked="f">
                <v:textbox inset="0,0,0,0">
                  <w:txbxContent>
                    <w:p w14:paraId="5AEDA09E" w14:textId="77777777" w:rsidR="00390D96" w:rsidRPr="00604BA7" w:rsidRDefault="00390D96" w:rsidP="000914A2">
                      <w:pPr>
                        <w:spacing w:after="0"/>
                        <w:rPr>
                          <w:b/>
                          <w:sz w:val="44"/>
                        </w:rPr>
                      </w:pPr>
                      <w:r>
                        <w:rPr>
                          <w:b/>
                          <w:sz w:val="44"/>
                        </w:rPr>
                        <w:t>1</w:t>
                      </w:r>
                      <w:r w:rsidRPr="00604BA7">
                        <w:rPr>
                          <w:b/>
                          <w:sz w:val="44"/>
                        </w:rPr>
                        <w:t>.</w:t>
                      </w:r>
                    </w:p>
                  </w:txbxContent>
                </v:textbox>
                <w10:wrap type="square"/>
              </v:shape>
            </w:pict>
          </mc:Fallback>
        </mc:AlternateContent>
      </w:r>
      <w:r w:rsidR="0034667E" w:rsidRPr="0034667E">
        <w:rPr>
          <w:b/>
        </w:rPr>
        <w:t>A.</w:t>
      </w:r>
      <w:r w:rsidR="0034667E">
        <w:t xml:space="preserve"> Given the Transactions table (above), there are two following matrixes derived: (1) tech coefficients matrix </w:t>
      </w:r>
      <w:r w:rsidR="0034667E" w:rsidRPr="0034667E">
        <w:rPr>
          <w:b/>
        </w:rPr>
        <w:t>A</w:t>
      </w:r>
      <w:r w:rsidR="0034667E">
        <w:t xml:space="preserve">; (2) labor coefficients vector </w:t>
      </w:r>
      <w:r w:rsidR="0034667E" w:rsidRPr="0034667E">
        <w:rPr>
          <w:b/>
        </w:rPr>
        <w:t>l</w:t>
      </w:r>
      <w:r w:rsidR="0034667E" w:rsidRPr="0034667E">
        <w:t xml:space="preserve"> (see below).</w:t>
      </w:r>
    </w:p>
    <w:p w14:paraId="64FC7BC3" w14:textId="77777777" w:rsidR="00083C89" w:rsidRDefault="0034667E" w:rsidP="0034667E">
      <w:pPr>
        <w:jc w:val="center"/>
      </w:pPr>
      <w:r>
        <w:rPr>
          <w:noProof/>
        </w:rPr>
        <w:drawing>
          <wp:inline distT="0" distB="0" distL="0" distR="0" wp14:anchorId="1C65BB42" wp14:editId="05CD94D8">
            <wp:extent cx="29108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x-A.png"/>
                    <pic:cNvPicPr/>
                  </pic:nvPicPr>
                  <pic:blipFill rotWithShape="1">
                    <a:blip r:embed="rId8">
                      <a:extLst>
                        <a:ext uri="{28A0092B-C50C-407E-A947-70E740481C1C}">
                          <a14:useLocalDpi xmlns:a14="http://schemas.microsoft.com/office/drawing/2010/main" val="0"/>
                        </a:ext>
                      </a:extLst>
                    </a:blip>
                    <a:srcRect b="3279"/>
                    <a:stretch/>
                  </pic:blipFill>
                  <pic:spPr bwMode="auto">
                    <a:xfrm>
                      <a:off x="0" y="0"/>
                      <a:ext cx="2911092" cy="1798476"/>
                    </a:xfrm>
                    <a:prstGeom prst="rect">
                      <a:avLst/>
                    </a:prstGeom>
                    <a:ln>
                      <a:noFill/>
                    </a:ln>
                    <a:extLst>
                      <a:ext uri="{53640926-AAD7-44D8-BBD7-CCE9431645EC}">
                        <a14:shadowObscured xmlns:a14="http://schemas.microsoft.com/office/drawing/2010/main"/>
                      </a:ext>
                    </a:extLst>
                  </pic:spPr>
                </pic:pic>
              </a:graphicData>
            </a:graphic>
          </wp:inline>
        </w:drawing>
      </w:r>
    </w:p>
    <w:p w14:paraId="4524C62D" w14:textId="77777777" w:rsidR="0034667E" w:rsidRDefault="00D37C53" w:rsidP="00083C89">
      <w:r>
        <w:t xml:space="preserve">Meaning of the vector </w:t>
      </w:r>
      <w:r w:rsidRPr="00D37C53">
        <w:rPr>
          <w:b/>
        </w:rPr>
        <w:t>l</w:t>
      </w:r>
      <w:r>
        <w:t xml:space="preserve"> coefficients: for example, it is required </w:t>
      </w:r>
      <w:r w:rsidRPr="00D37C53">
        <w:rPr>
          <w:b/>
        </w:rPr>
        <w:t>0.055</w:t>
      </w:r>
      <w:r>
        <w:t xml:space="preserve"> as quantity of labor to produce a unit of </w:t>
      </w:r>
      <w:r w:rsidRPr="004766E0">
        <w:rPr>
          <w:u w:val="single"/>
        </w:rPr>
        <w:t>gross output</w:t>
      </w:r>
      <w:r>
        <w:t xml:space="preserve"> in the iron industry as well as in the wheat industry. In the coal industry, it required </w:t>
      </w:r>
      <w:r w:rsidRPr="00D37C53">
        <w:rPr>
          <w:b/>
        </w:rPr>
        <w:t>0.038</w:t>
      </w:r>
      <w:r>
        <w:t xml:space="preserve"> quantity of labor to produce a unit of output there.</w:t>
      </w:r>
    </w:p>
    <w:p w14:paraId="2ED37A20" w14:textId="77777777" w:rsidR="0034667E" w:rsidRDefault="00D37C53" w:rsidP="00083C89">
      <w:r w:rsidRPr="00D37C53">
        <w:rPr>
          <w:b/>
        </w:rPr>
        <w:t>B.</w:t>
      </w:r>
      <w:r>
        <w:t xml:space="preserve"> T</w:t>
      </w:r>
      <w:r w:rsidRPr="00D37C53">
        <w:t>he Leontief inverse</w:t>
      </w:r>
      <w:r>
        <w:t>:</w:t>
      </w:r>
    </w:p>
    <w:p w14:paraId="0200E5EF" w14:textId="77777777" w:rsidR="00D37C53" w:rsidRDefault="00036E83" w:rsidP="00036E83">
      <w:pPr>
        <w:jc w:val="center"/>
      </w:pPr>
      <w:r>
        <w:rPr>
          <w:noProof/>
        </w:rPr>
        <w:drawing>
          <wp:inline distT="0" distB="0" distL="0" distR="0" wp14:anchorId="3AD3C8FC" wp14:editId="69D22CF5">
            <wp:extent cx="2964180" cy="1051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x-Leontief-Inverse.png"/>
                    <pic:cNvPicPr/>
                  </pic:nvPicPr>
                  <pic:blipFill rotWithShape="1">
                    <a:blip r:embed="rId9">
                      <a:extLst>
                        <a:ext uri="{28A0092B-C50C-407E-A947-70E740481C1C}">
                          <a14:useLocalDpi xmlns:a14="http://schemas.microsoft.com/office/drawing/2010/main" val="0"/>
                        </a:ext>
                      </a:extLst>
                    </a:blip>
                    <a:srcRect b="8000"/>
                    <a:stretch/>
                  </pic:blipFill>
                  <pic:spPr bwMode="auto">
                    <a:xfrm>
                      <a:off x="0" y="0"/>
                      <a:ext cx="2964437" cy="1051651"/>
                    </a:xfrm>
                    <a:prstGeom prst="rect">
                      <a:avLst/>
                    </a:prstGeom>
                    <a:ln>
                      <a:noFill/>
                    </a:ln>
                    <a:extLst>
                      <a:ext uri="{53640926-AAD7-44D8-BBD7-CCE9431645EC}">
                        <a14:shadowObscured xmlns:a14="http://schemas.microsoft.com/office/drawing/2010/main"/>
                      </a:ext>
                    </a:extLst>
                  </pic:spPr>
                </pic:pic>
              </a:graphicData>
            </a:graphic>
          </wp:inline>
        </w:drawing>
      </w:r>
    </w:p>
    <w:p w14:paraId="7781C029" w14:textId="77777777" w:rsidR="00D37C53" w:rsidRPr="00F9761C" w:rsidRDefault="00BD1DD8" w:rsidP="00083C89">
      <w:r>
        <w:t xml:space="preserve">The data in the column “Wheat” represent </w:t>
      </w:r>
      <w:r w:rsidR="0089002B">
        <w:t xml:space="preserve">quantities of </w:t>
      </w:r>
      <w:r>
        <w:t xml:space="preserve">commodities that </w:t>
      </w:r>
      <w:r w:rsidR="0089002B" w:rsidRPr="0089002B">
        <w:rPr>
          <w:i/>
          <w:u w:val="single"/>
        </w:rPr>
        <w:t xml:space="preserve">directly </w:t>
      </w:r>
      <w:del w:id="58" w:author="Ajit Zacharias" w:date="2017-10-25T15:34:00Z">
        <w:r w:rsidR="0089002B" w:rsidRPr="0089002B" w:rsidDel="008B5C35">
          <w:rPr>
            <w:i/>
            <w:u w:val="single"/>
          </w:rPr>
          <w:delText xml:space="preserve">or </w:delText>
        </w:r>
      </w:del>
      <w:ins w:id="59" w:author="Ajit Zacharias" w:date="2017-10-25T15:34:00Z">
        <w:r w:rsidR="008B5C35">
          <w:rPr>
            <w:i/>
            <w:u w:val="single"/>
          </w:rPr>
          <w:t>and</w:t>
        </w:r>
        <w:r w:rsidR="008B5C35" w:rsidRPr="0089002B">
          <w:rPr>
            <w:i/>
            <w:u w:val="single"/>
          </w:rPr>
          <w:t xml:space="preserve"> </w:t>
        </w:r>
      </w:ins>
      <w:r w:rsidR="0089002B" w:rsidRPr="0089002B">
        <w:rPr>
          <w:i/>
          <w:u w:val="single"/>
        </w:rPr>
        <w:t>indirectly</w:t>
      </w:r>
      <w:r w:rsidR="0089002B">
        <w:t xml:space="preserve"> </w:t>
      </w:r>
      <w:r>
        <w:t xml:space="preserve">go (being used) into </w:t>
      </w:r>
      <w:del w:id="60" w:author="Ajit Zacharias" w:date="2017-10-25T15:35:00Z">
        <w:r w:rsidDel="008B5C35">
          <w:delText xml:space="preserve">production </w:delText>
        </w:r>
      </w:del>
      <w:ins w:id="61" w:author="Ajit Zacharias" w:date="2017-10-25T15:35:00Z">
        <w:r w:rsidR="008B5C35">
          <w:t xml:space="preserve">produce one unit </w:t>
        </w:r>
      </w:ins>
      <w:r>
        <w:t xml:space="preserve">of wheat </w:t>
      </w:r>
      <w:del w:id="62" w:author="Ajit Zacharias" w:date="2017-10-25T15:35:00Z">
        <w:r w:rsidDel="008B5C35">
          <w:delText>industry</w:delText>
        </w:r>
      </w:del>
      <w:ins w:id="63" w:author="Ajit Zacharias" w:date="2017-10-25T15:35:00Z">
        <w:r w:rsidR="008B5C35">
          <w:t>as net product</w:t>
        </w:r>
      </w:ins>
      <w:r>
        <w:t xml:space="preserve">. Hence, production of wheat required much greater inputs of wheat (seeds planted and later harvested) than </w:t>
      </w:r>
      <w:r w:rsidR="0089002B">
        <w:t xml:space="preserve">of </w:t>
      </w:r>
      <w:r>
        <w:t xml:space="preserve">iron and coal, which are naturally required </w:t>
      </w:r>
      <w:r w:rsidR="0089002B" w:rsidRPr="0089002B">
        <w:rPr>
          <w:i/>
          <w:u w:val="single"/>
        </w:rPr>
        <w:t xml:space="preserve">directly </w:t>
      </w:r>
      <w:del w:id="64" w:author="Ajit Zacharias" w:date="2017-10-25T15:35:00Z">
        <w:r w:rsidR="0089002B" w:rsidRPr="0089002B" w:rsidDel="008B5C35">
          <w:rPr>
            <w:i/>
            <w:u w:val="single"/>
          </w:rPr>
          <w:delText xml:space="preserve">or </w:delText>
        </w:r>
      </w:del>
      <w:ins w:id="65" w:author="Ajit Zacharias" w:date="2017-10-25T15:35:00Z">
        <w:r w:rsidR="008B5C35">
          <w:rPr>
            <w:i/>
            <w:u w:val="single"/>
          </w:rPr>
          <w:t>and</w:t>
        </w:r>
        <w:r w:rsidR="008B5C35" w:rsidRPr="0089002B">
          <w:rPr>
            <w:i/>
            <w:u w:val="single"/>
          </w:rPr>
          <w:t xml:space="preserve"> </w:t>
        </w:r>
      </w:ins>
      <w:r w:rsidR="0089002B" w:rsidRPr="0089002B">
        <w:rPr>
          <w:i/>
          <w:u w:val="single"/>
        </w:rPr>
        <w:t>indirectly</w:t>
      </w:r>
      <w:r w:rsidR="0089002B">
        <w:t xml:space="preserve"> </w:t>
      </w:r>
      <w:r>
        <w:t>in the wheat production as inputs into ma</w:t>
      </w:r>
      <w:r w:rsidR="0089002B">
        <w:t>chinery and fu</w:t>
      </w:r>
      <w:r w:rsidR="0089002B" w:rsidRPr="00F9761C">
        <w:t>el.</w:t>
      </w:r>
      <w:ins w:id="66" w:author="Ajit Zacharias" w:date="2017-10-25T15:36:00Z">
        <w:r w:rsidR="008B5C35">
          <w:t xml:space="preserve"> Your answer is mostly correct but not an interpretation of the numbers</w:t>
        </w:r>
      </w:ins>
      <w:ins w:id="67" w:author="Ajit Zacharias" w:date="2017-10-25T15:37:00Z">
        <w:r w:rsidR="008B5C35">
          <w:t>. A more appropriate answer would be: “</w:t>
        </w:r>
        <w:r w:rsidR="008B5C35" w:rsidRPr="008B5C35">
          <w:t>to produce one unit of wheat as net output we need, directly and indirectly, 0.342138 units of iron, 0.462893 units of coal, and 1.950943 units of wheat</w:t>
        </w:r>
        <w:r w:rsidR="008B5C35">
          <w:t>.”</w:t>
        </w:r>
      </w:ins>
    </w:p>
    <w:p w14:paraId="47B5E9E5" w14:textId="77777777" w:rsidR="0089002B" w:rsidRPr="00F9761C" w:rsidRDefault="0089002B" w:rsidP="0089002B">
      <w:pPr>
        <w:ind w:left="360"/>
      </w:pPr>
      <w:r w:rsidRPr="00F9761C">
        <w:rPr>
          <w:b/>
          <w:noProof/>
        </w:rPr>
        <mc:AlternateContent>
          <mc:Choice Requires="wps">
            <w:drawing>
              <wp:anchor distT="36195" distB="36195" distL="36195" distR="36195" simplePos="0" relativeHeight="251661312" behindDoc="0" locked="0" layoutInCell="1" allowOverlap="1" wp14:anchorId="3F13A2CC" wp14:editId="6F59463F">
                <wp:simplePos x="0" y="0"/>
                <wp:positionH relativeFrom="column">
                  <wp:posOffset>0</wp:posOffset>
                </wp:positionH>
                <wp:positionV relativeFrom="paragraph">
                  <wp:posOffset>20955</wp:posOffset>
                </wp:positionV>
                <wp:extent cx="287655" cy="3270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14:paraId="1A873943" w14:textId="77777777" w:rsidR="00390D96" w:rsidRPr="00604BA7" w:rsidRDefault="00390D96" w:rsidP="0089002B">
                            <w:pPr>
                              <w:spacing w:after="0"/>
                              <w:rPr>
                                <w:b/>
                                <w:sz w:val="44"/>
                              </w:rPr>
                            </w:pPr>
                            <w:r>
                              <w:rPr>
                                <w:b/>
                                <w:sz w:val="44"/>
                              </w:rPr>
                              <w:t>2</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3A2CC" id="_x0000_s1027" type="#_x0000_t202" style="position:absolute;left:0;text-align:left;margin-left:0;margin-top:1.65pt;width:22.65pt;height:25.75pt;z-index:251661312;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" stroked="f">
                <v:textbox inset="0,0,0,0">
                  <w:txbxContent>
                    <w:p w14:paraId="1A873943" w14:textId="77777777" w:rsidR="00390D96" w:rsidRPr="00604BA7" w:rsidRDefault="00390D96" w:rsidP="0089002B">
                      <w:pPr>
                        <w:spacing w:after="0"/>
                        <w:rPr>
                          <w:b/>
                          <w:sz w:val="44"/>
                        </w:rPr>
                      </w:pPr>
                      <w:r>
                        <w:rPr>
                          <w:b/>
                          <w:sz w:val="44"/>
                        </w:rPr>
                        <w:t>2</w:t>
                      </w:r>
                      <w:r w:rsidRPr="00604BA7">
                        <w:rPr>
                          <w:b/>
                          <w:sz w:val="44"/>
                        </w:rPr>
                        <w:t>.</w:t>
                      </w:r>
                    </w:p>
                  </w:txbxContent>
                </v:textbox>
                <w10:wrap type="square"/>
              </v:shape>
            </w:pict>
          </mc:Fallback>
        </mc:AlternateContent>
      </w:r>
      <w:r w:rsidRPr="00F9761C">
        <w:rPr>
          <w:b/>
        </w:rPr>
        <w:t>A.</w:t>
      </w:r>
      <w:r w:rsidRPr="00F9761C">
        <w:t xml:space="preserve"> </w:t>
      </w:r>
      <w:r w:rsidR="00523BC6" w:rsidRPr="00F9761C">
        <w:t xml:space="preserve">Maximum rate of profit is </w:t>
      </w:r>
      <w:r w:rsidR="00F9761C" w:rsidRPr="00F9761C">
        <w:rPr>
          <w:b/>
        </w:rPr>
        <w:t>34</w:t>
      </w:r>
      <w:r w:rsidR="00523BC6" w:rsidRPr="00F9761C">
        <w:rPr>
          <w:b/>
        </w:rPr>
        <w:t>.</w:t>
      </w:r>
      <w:r w:rsidR="00F9761C" w:rsidRPr="00F9761C">
        <w:rPr>
          <w:b/>
        </w:rPr>
        <w:t>4</w:t>
      </w:r>
      <w:r w:rsidR="00523BC6" w:rsidRPr="00F9761C">
        <w:rPr>
          <w:b/>
        </w:rPr>
        <w:t>%</w:t>
      </w:r>
      <w:r w:rsidR="00523BC6" w:rsidRPr="00F9761C">
        <w:t xml:space="preserve"> as maximum eigenvalue </w:t>
      </w:r>
      <w:r w:rsidR="00523BC6" w:rsidRPr="00390D96">
        <w:t>of matrix A is derived (through calculation, which is attached in the Excel file sheet “Sraffa”</w:t>
      </w:r>
      <w:r w:rsidR="00F9761C" w:rsidRPr="00390D96">
        <w:t>, and then confirmed by STATA</w:t>
      </w:r>
      <w:r w:rsidR="00523BC6" w:rsidRPr="00390D96">
        <w:t xml:space="preserve">) at </w:t>
      </w:r>
      <w:r w:rsidR="00523BC6" w:rsidRPr="00390D96">
        <w:rPr>
          <w:b/>
        </w:rPr>
        <w:t>0.</w:t>
      </w:r>
      <w:r w:rsidR="00F9761C" w:rsidRPr="00390D96">
        <w:rPr>
          <w:b/>
        </w:rPr>
        <w:t>7</w:t>
      </w:r>
      <w:r w:rsidR="00523BC6" w:rsidRPr="00390D96">
        <w:rPr>
          <w:b/>
        </w:rPr>
        <w:t>4</w:t>
      </w:r>
      <w:r w:rsidR="00F9761C" w:rsidRPr="00390D96">
        <w:rPr>
          <w:b/>
        </w:rPr>
        <w:t>4131</w:t>
      </w:r>
      <w:r w:rsidRPr="00390D96">
        <w:t>.</w:t>
      </w:r>
    </w:p>
    <w:p w14:paraId="28DAD07B" w14:textId="77777777" w:rsidR="00D37C53" w:rsidRDefault="005210B0" w:rsidP="00083C89">
      <w:r w:rsidRPr="00F9761C">
        <w:rPr>
          <w:b/>
        </w:rPr>
        <w:t>B.</w:t>
      </w:r>
      <w:r w:rsidRPr="00F9761C">
        <w:t xml:space="preserve"> </w:t>
      </w:r>
      <w:r w:rsidR="006B5C1C" w:rsidRPr="00F9761C">
        <w:t>Vector of labor embodied for each commodity:</w:t>
      </w:r>
    </w:p>
    <w:p w14:paraId="6D7CD3CD" w14:textId="77777777" w:rsidR="005210B0" w:rsidRDefault="00AA215F" w:rsidP="005210B0">
      <w:pPr>
        <w:jc w:val="center"/>
      </w:pPr>
      <w:r>
        <w:rPr>
          <w:noProof/>
        </w:rPr>
        <w:drawing>
          <wp:inline distT="0" distB="0" distL="0" distR="0" wp14:anchorId="4EE8CC6E" wp14:editId="53F78761">
            <wp:extent cx="2964437" cy="78492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ctor-v.png"/>
                    <pic:cNvPicPr/>
                  </pic:nvPicPr>
                  <pic:blipFill>
                    <a:blip r:embed="rId10">
                      <a:extLst>
                        <a:ext uri="{28A0092B-C50C-407E-A947-70E740481C1C}">
                          <a14:useLocalDpi xmlns:a14="http://schemas.microsoft.com/office/drawing/2010/main" val="0"/>
                        </a:ext>
                      </a:extLst>
                    </a:blip>
                    <a:stretch>
                      <a:fillRect/>
                    </a:stretch>
                  </pic:blipFill>
                  <pic:spPr>
                    <a:xfrm>
                      <a:off x="0" y="0"/>
                      <a:ext cx="2964437" cy="784928"/>
                    </a:xfrm>
                    <a:prstGeom prst="rect">
                      <a:avLst/>
                    </a:prstGeom>
                  </pic:spPr>
                </pic:pic>
              </a:graphicData>
            </a:graphic>
          </wp:inline>
        </w:drawing>
      </w:r>
    </w:p>
    <w:p w14:paraId="68D6467F" w14:textId="77777777" w:rsidR="005210B0" w:rsidRDefault="006B5C1C" w:rsidP="00083C89">
      <w:r>
        <w:lastRenderedPageBreak/>
        <w:t>The data for labor embodied in iron</w:t>
      </w:r>
      <w:r w:rsidR="004766E0">
        <w:t xml:space="preserve">, which is </w:t>
      </w:r>
      <w:r w:rsidR="004766E0" w:rsidRPr="004766E0">
        <w:rPr>
          <w:b/>
        </w:rPr>
        <w:t>0.</w:t>
      </w:r>
      <w:del w:id="68" w:author="Ajit Zacharias" w:date="2017-10-25T15:40:00Z">
        <w:r w:rsidR="004766E0" w:rsidRPr="004766E0" w:rsidDel="008B5C35">
          <w:rPr>
            <w:b/>
          </w:rPr>
          <w:delText>139</w:delText>
        </w:r>
      </w:del>
      <w:ins w:id="69" w:author="Ajit Zacharias" w:date="2017-10-25T15:40:00Z">
        <w:r w:rsidR="008B5C35">
          <w:rPr>
            <w:b/>
          </w:rPr>
          <w:t>346</w:t>
        </w:r>
      </w:ins>
      <w:r w:rsidR="004766E0">
        <w:t xml:space="preserve">, </w:t>
      </w:r>
      <w:r>
        <w:t xml:space="preserve">means </w:t>
      </w:r>
      <w:r w:rsidR="004766E0">
        <w:t xml:space="preserve">quantity of labor that is </w:t>
      </w:r>
      <w:r w:rsidR="004766E0" w:rsidRPr="0089002B">
        <w:rPr>
          <w:i/>
          <w:u w:val="single"/>
        </w:rPr>
        <w:t xml:space="preserve">directly </w:t>
      </w:r>
      <w:del w:id="70" w:author="Ajit Zacharias" w:date="2017-10-25T15:40:00Z">
        <w:r w:rsidR="004766E0" w:rsidRPr="0089002B" w:rsidDel="008B5C35">
          <w:rPr>
            <w:i/>
            <w:u w:val="single"/>
          </w:rPr>
          <w:delText xml:space="preserve">or </w:delText>
        </w:r>
      </w:del>
      <w:ins w:id="71" w:author="Ajit Zacharias" w:date="2017-10-25T15:40:00Z">
        <w:r w:rsidR="008B5C35">
          <w:rPr>
            <w:i/>
            <w:u w:val="single"/>
          </w:rPr>
          <w:t>and</w:t>
        </w:r>
        <w:r w:rsidR="008B5C35" w:rsidRPr="0089002B">
          <w:rPr>
            <w:i/>
            <w:u w:val="single"/>
          </w:rPr>
          <w:t xml:space="preserve"> </w:t>
        </w:r>
      </w:ins>
      <w:r w:rsidR="004766E0" w:rsidRPr="0089002B">
        <w:rPr>
          <w:i/>
          <w:u w:val="single"/>
        </w:rPr>
        <w:t>indirectly</w:t>
      </w:r>
      <w:r w:rsidR="004766E0">
        <w:t xml:space="preserve"> needed to produce one unit of the commodity as </w:t>
      </w:r>
      <w:r w:rsidR="004766E0" w:rsidRPr="004766E0">
        <w:rPr>
          <w:u w:val="single"/>
        </w:rPr>
        <w:t>net product</w:t>
      </w:r>
      <w:r w:rsidR="004766E0">
        <w:t>.</w:t>
      </w:r>
    </w:p>
    <w:p w14:paraId="7F5B6D0B" w14:textId="77777777" w:rsidR="004766E0" w:rsidRDefault="004766E0" w:rsidP="00083C89">
      <w:r w:rsidRPr="004766E0">
        <w:rPr>
          <w:b/>
        </w:rPr>
        <w:t>C.</w:t>
      </w:r>
      <w:r>
        <w:t xml:space="preserve"> </w:t>
      </w:r>
      <w:r w:rsidR="0010454E">
        <w:t xml:space="preserve">The resulting table of the calculations (attached in the Excel file sheet name “Sraffa”) with wage (w) and prices (vector </w:t>
      </w:r>
      <w:r w:rsidR="0010454E" w:rsidRPr="0010454E">
        <w:rPr>
          <w:b/>
        </w:rPr>
        <w:t>p</w:t>
      </w:r>
      <w:r w:rsidR="0010454E">
        <w:t>):</w:t>
      </w:r>
    </w:p>
    <w:p w14:paraId="71734950" w14:textId="77777777" w:rsidR="0010454E" w:rsidRDefault="00AA215F" w:rsidP="0010454E">
      <w:pPr>
        <w:jc w:val="center"/>
      </w:pPr>
      <w:r>
        <w:rPr>
          <w:noProof/>
        </w:rPr>
        <w:drawing>
          <wp:inline distT="0" distB="0" distL="0" distR="0" wp14:anchorId="5A1171E6" wp14:editId="6A4B6057">
            <wp:extent cx="2964437" cy="104403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ctor-p.png"/>
                    <pic:cNvPicPr/>
                  </pic:nvPicPr>
                  <pic:blipFill>
                    <a:blip r:embed="rId11">
                      <a:extLst>
                        <a:ext uri="{28A0092B-C50C-407E-A947-70E740481C1C}">
                          <a14:useLocalDpi xmlns:a14="http://schemas.microsoft.com/office/drawing/2010/main" val="0"/>
                        </a:ext>
                      </a:extLst>
                    </a:blip>
                    <a:stretch>
                      <a:fillRect/>
                    </a:stretch>
                  </pic:blipFill>
                  <pic:spPr>
                    <a:xfrm>
                      <a:off x="0" y="0"/>
                      <a:ext cx="2964437" cy="1044030"/>
                    </a:xfrm>
                    <a:prstGeom prst="rect">
                      <a:avLst/>
                    </a:prstGeom>
                  </pic:spPr>
                </pic:pic>
              </a:graphicData>
            </a:graphic>
          </wp:inline>
        </w:drawing>
      </w:r>
    </w:p>
    <w:p w14:paraId="6ED067E3" w14:textId="77777777" w:rsidR="004766E0" w:rsidRDefault="004766E0" w:rsidP="00083C89">
      <w:r w:rsidRPr="004766E0">
        <w:rPr>
          <w:b/>
        </w:rPr>
        <w:t xml:space="preserve">D. </w:t>
      </w:r>
      <w:r w:rsidR="006B5B54">
        <w:t xml:space="preserve">In the current system the wheat industry has </w:t>
      </w:r>
      <w:commentRangeStart w:id="72"/>
      <w:r w:rsidR="006B5B54">
        <w:t>rate of profit of 34.1%</w:t>
      </w:r>
      <w:commentRangeEnd w:id="72"/>
      <w:r w:rsidR="008760E1">
        <w:rPr>
          <w:rStyle w:val="CommentReference"/>
        </w:rPr>
        <w:commentReference w:id="72"/>
      </w:r>
      <w:r w:rsidR="006B5B54">
        <w:t>, which is quite close to the maximum rate of profit we derived above (34.4%). At the same time other sectors of the economy have sizably different rates of profit if compared to Sraffa system’s maximum rate – respectively, iron has 11.1% and coal has 75.4%</w:t>
      </w:r>
      <w:r w:rsidR="00285D84">
        <w:t xml:space="preserve">. Hence, </w:t>
      </w:r>
      <w:r w:rsidR="00387A69">
        <w:t xml:space="preserve">it is not the wheat industry that has </w:t>
      </w:r>
      <w:commentRangeStart w:id="73"/>
      <w:r w:rsidR="00387A69">
        <w:t>most acute deficit/surplus</w:t>
      </w:r>
      <w:commentRangeEnd w:id="73"/>
      <w:r w:rsidR="008760E1">
        <w:rPr>
          <w:rStyle w:val="CommentReference"/>
        </w:rPr>
        <w:commentReference w:id="73"/>
      </w:r>
      <w:r w:rsidR="00387A69">
        <w:t>, which most likely will be corrected if prices start changes due to instance wage change.</w:t>
      </w:r>
    </w:p>
    <w:p w14:paraId="4C2E69F9" w14:textId="77777777" w:rsidR="008A5FDE" w:rsidRDefault="008A5FDE" w:rsidP="00083C89">
      <w:r>
        <w:t>The wheat industry price equation could be written in the following ways:</w:t>
      </w:r>
    </w:p>
    <w:p w14:paraId="2BA44EB3" w14:textId="77777777" w:rsidR="00DA2243" w:rsidRDefault="00DA2243" w:rsidP="00083C89">
      <w:r w:rsidRPr="00B13D2E">
        <w:rPr>
          <w:i/>
        </w:rPr>
        <w:t>Wheat</w:t>
      </w:r>
      <w:r>
        <w:t xml:space="preserve">: </w:t>
      </w:r>
      <w:commentRangeStart w:id="74"/>
      <w:r>
        <w:t>(</w:t>
      </w:r>
      <w:r w:rsidR="00B13D2E">
        <w:t>60*p</w:t>
      </w:r>
      <w:r w:rsidR="00B13D2E" w:rsidRPr="00DA15A9">
        <w:rPr>
          <w:vertAlign w:val="subscript"/>
        </w:rPr>
        <w:t>1</w:t>
      </w:r>
      <w:r w:rsidR="00B13D2E">
        <w:t>+150*p</w:t>
      </w:r>
      <w:r w:rsidR="00B13D2E" w:rsidRPr="00DA15A9">
        <w:rPr>
          <w:vertAlign w:val="subscript"/>
        </w:rPr>
        <w:t>2</w:t>
      </w:r>
      <w:r w:rsidR="00B13D2E">
        <w:t>+200*p</w:t>
      </w:r>
      <w:r w:rsidR="00B13D2E" w:rsidRPr="00DA15A9">
        <w:rPr>
          <w:vertAlign w:val="subscript"/>
        </w:rPr>
        <w:t>3</w:t>
      </w:r>
      <w:r w:rsidR="00B13D2E">
        <w:t>)*(1+r)=550</w:t>
      </w:r>
      <w:r w:rsidR="00DA15A9">
        <w:t>*</w:t>
      </w:r>
      <w:r w:rsidR="00B13D2E">
        <w:t>p</w:t>
      </w:r>
      <w:r w:rsidR="00B13D2E" w:rsidRPr="00DA15A9">
        <w:rPr>
          <w:vertAlign w:val="subscript"/>
        </w:rPr>
        <w:t>3</w:t>
      </w:r>
      <w:commentRangeEnd w:id="74"/>
      <w:r w:rsidR="008760E1">
        <w:rPr>
          <w:rStyle w:val="CommentReference"/>
        </w:rPr>
        <w:commentReference w:id="74"/>
      </w:r>
      <w:r w:rsidR="006B5B54">
        <w:rPr>
          <w:vertAlign w:val="subscript"/>
        </w:rPr>
        <w:t xml:space="preserve"> </w:t>
      </w:r>
    </w:p>
    <w:p w14:paraId="596BE951" w14:textId="77777777" w:rsidR="006B5B54" w:rsidRDefault="006B5B54" w:rsidP="00083C89">
      <w:r>
        <w:t>Or</w:t>
      </w:r>
    </w:p>
    <w:p w14:paraId="1BE29C6C" w14:textId="77777777" w:rsidR="006B5B54" w:rsidRDefault="006B5B54" w:rsidP="006B5B54">
      <w:r w:rsidRPr="00B13D2E">
        <w:rPr>
          <w:i/>
        </w:rPr>
        <w:t>Wheat</w:t>
      </w:r>
      <w:r>
        <w:t>: 60*p</w:t>
      </w:r>
      <w:r w:rsidRPr="00DA15A9">
        <w:rPr>
          <w:vertAlign w:val="subscript"/>
        </w:rPr>
        <w:t>1</w:t>
      </w:r>
      <w:r>
        <w:t>+150*p</w:t>
      </w:r>
      <w:r w:rsidRPr="00DA15A9">
        <w:rPr>
          <w:vertAlign w:val="subscript"/>
        </w:rPr>
        <w:t>2</w:t>
      </w:r>
      <w:r>
        <w:t>+200*p</w:t>
      </w:r>
      <w:r w:rsidRPr="00DA15A9">
        <w:rPr>
          <w:vertAlign w:val="subscript"/>
        </w:rPr>
        <w:t>3</w:t>
      </w:r>
      <w:r>
        <w:t xml:space="preserve"> = 410*p</w:t>
      </w:r>
      <w:r w:rsidRPr="00DA15A9">
        <w:rPr>
          <w:vertAlign w:val="subscript"/>
        </w:rPr>
        <w:t>3</w:t>
      </w:r>
      <w:r>
        <w:rPr>
          <w:vertAlign w:val="subscript"/>
        </w:rPr>
        <w:t xml:space="preserve"> </w:t>
      </w:r>
      <w:r>
        <w:t>+ 140*p</w:t>
      </w:r>
      <w:r w:rsidRPr="00DA15A9">
        <w:rPr>
          <w:vertAlign w:val="subscript"/>
        </w:rPr>
        <w:t>3</w:t>
      </w:r>
    </w:p>
    <w:p w14:paraId="5F97A676" w14:textId="77777777" w:rsidR="00B13D2E" w:rsidRDefault="00B13D2E" w:rsidP="00083C89">
      <w:pPr>
        <w:rPr>
          <w:ins w:id="75" w:author="Ajit Zacharias" w:date="2017-10-25T15:50:00Z"/>
        </w:rPr>
      </w:pPr>
      <w:r>
        <w:t>Where r is rate of profit and p</w:t>
      </w:r>
      <w:r w:rsidRPr="00DA15A9">
        <w:rPr>
          <w:vertAlign w:val="subscript"/>
        </w:rPr>
        <w:t>3</w:t>
      </w:r>
      <w:r>
        <w:t xml:space="preserve"> is price of wheat, while p</w:t>
      </w:r>
      <w:r w:rsidRPr="00DA15A9">
        <w:rPr>
          <w:vertAlign w:val="subscript"/>
        </w:rPr>
        <w:t>1</w:t>
      </w:r>
      <w:r>
        <w:t xml:space="preserve"> and p</w:t>
      </w:r>
      <w:r w:rsidRPr="00DA15A9">
        <w:rPr>
          <w:vertAlign w:val="subscript"/>
        </w:rPr>
        <w:t>2</w:t>
      </w:r>
      <w:r>
        <w:t xml:space="preserve"> are prices for iron and coal respectively.</w:t>
      </w:r>
    </w:p>
    <w:p w14:paraId="57D9E4CB" w14:textId="77777777" w:rsidR="008760E1" w:rsidRPr="0010454E" w:rsidRDefault="008760E1" w:rsidP="00083C89">
      <w:ins w:id="76" w:author="Ajit Zacharias" w:date="2017-10-25T15:50:00Z">
        <w:r>
          <w:t xml:space="preserve">A correct answer would be: </w:t>
        </w:r>
      </w:ins>
      <w:ins w:id="77" w:author="Ajit Zacharias" w:date="2017-10-25T15:51:00Z">
        <w:r>
          <w:t>“</w:t>
        </w:r>
        <w:r>
          <w:rPr>
            <w:color w:val="0070C0"/>
          </w:rPr>
          <w:t xml:space="preserve">The wheat industry will sell its 550 units of output at the unit price of </w:t>
        </w:r>
        <w:r w:rsidRPr="00642652">
          <w:rPr>
            <w:color w:val="0070C0"/>
          </w:rPr>
          <w:t>0.0022652419</w:t>
        </w:r>
        <w:r>
          <w:rPr>
            <w:color w:val="0070C0"/>
          </w:rPr>
          <w:t>, thereby realizing a gross revenue of approximately 1.246. To repeat the production cycle, the industry will purchase 40 units of Iron at a cost of 0.248 (0.0061887013*40), 40 units of coal at a cost of 0.104 (</w:t>
        </w:r>
        <w:r w:rsidRPr="00642652">
          <w:rPr>
            <w:color w:val="0070C0"/>
          </w:rPr>
          <w:t>0.0026004284</w:t>
        </w:r>
        <w:r>
          <w:rPr>
            <w:color w:val="0070C0"/>
          </w:rPr>
          <w:t>*40), and 200 units of wheat at a cost of 0.453 (</w:t>
        </w:r>
        <w:r w:rsidRPr="00642652">
          <w:rPr>
            <w:color w:val="0070C0"/>
          </w:rPr>
          <w:t>0.0022652419</w:t>
        </w:r>
        <w:r>
          <w:rPr>
            <w:color w:val="0070C0"/>
          </w:rPr>
          <w:t>*200). The total capital invested is therefore the sum of the above, or ~0.8. The net revenue (or income) of the industry that is available for distribution to capitalists and workers is approximately 0.44 (=1.246-0.80). Of this, 0.08 will go toward capitalists at a 10% rate of profits (0.08=0.8*0.1) and 0.36 will go toward paying 30 workers at the wage rate of 0.012 (0.36=30*0.012).”</w:t>
        </w:r>
      </w:ins>
    </w:p>
    <w:sectPr w:rsidR="008760E1" w:rsidRPr="0010454E" w:rsidSect="00BE2DCC">
      <w:headerReference w:type="default" r:id="rId14"/>
      <w:footerReference w:type="default" r:id="rId15"/>
      <w:footerReference w:type="first" r:id="rId16"/>
      <w:pgSz w:w="12240" w:h="15840" w:code="1"/>
      <w:pgMar w:top="1247" w:right="1440" w:bottom="1247" w:left="1440" w:header="680" w:footer="68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2" w:author="Ajit Zacharias" w:date="2017-10-25T15:45:00Z" w:initials="AZ">
    <w:p w14:paraId="5E4CE1BF" w14:textId="77777777" w:rsidR="008760E1" w:rsidRDefault="008760E1">
      <w:pPr>
        <w:pStyle w:val="CommentText"/>
      </w:pPr>
      <w:r>
        <w:rPr>
          <w:rStyle w:val="CommentReference"/>
        </w:rPr>
        <w:annotationRef/>
      </w:r>
      <w:r>
        <w:t>This can’t be true. You just solved for prices and wage using an assumed uniform profit rate of 10%. I think that the profit rates that you report in this paragraph was derived using some erroneous method.</w:t>
      </w:r>
    </w:p>
  </w:comment>
  <w:comment w:id="73" w:author="Ajit Zacharias" w:date="2017-10-25T15:48:00Z" w:initials="AZ">
    <w:p w14:paraId="467D5013" w14:textId="77777777" w:rsidR="008760E1" w:rsidRDefault="008760E1">
      <w:pPr>
        <w:pStyle w:val="CommentText"/>
      </w:pPr>
      <w:r>
        <w:rPr>
          <w:rStyle w:val="CommentReference"/>
        </w:rPr>
        <w:annotationRef/>
      </w:r>
      <w:r>
        <w:t>There can’t be any surplus or deficit industries here because, by assumption, every industry earns the same rate of profit.</w:t>
      </w:r>
    </w:p>
  </w:comment>
  <w:comment w:id="74" w:author="Ajit Zacharias" w:date="2017-10-25T15:49:00Z" w:initials="AZ">
    <w:p w14:paraId="5075D420" w14:textId="77777777" w:rsidR="008760E1" w:rsidRDefault="008760E1">
      <w:pPr>
        <w:pStyle w:val="CommentText"/>
      </w:pPr>
      <w:r>
        <w:rPr>
          <w:rStyle w:val="CommentReference"/>
        </w:rPr>
        <w:annotationRef/>
      </w:r>
      <w:r>
        <w:t>The two sides won’t be equal because you are not including wages on the LHS. You should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4CE1BF" w15:done="0"/>
  <w15:commentEx w15:paraId="467D5013" w15:done="0"/>
  <w15:commentEx w15:paraId="5075D4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30C98" w14:textId="77777777" w:rsidR="00A16F40" w:rsidRDefault="00A16F40" w:rsidP="00604BA7">
      <w:pPr>
        <w:spacing w:after="0"/>
      </w:pPr>
      <w:r>
        <w:separator/>
      </w:r>
    </w:p>
  </w:endnote>
  <w:endnote w:type="continuationSeparator" w:id="0">
    <w:p w14:paraId="0D04CE72" w14:textId="77777777" w:rsidR="00A16F40" w:rsidRDefault="00A16F40" w:rsidP="00604B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931332"/>
      <w:docPartObj>
        <w:docPartGallery w:val="Page Numbers (Bottom of Page)"/>
        <w:docPartUnique/>
      </w:docPartObj>
    </w:sdtPr>
    <w:sdtEndPr>
      <w:rPr>
        <w:noProof/>
      </w:rPr>
    </w:sdtEndPr>
    <w:sdtContent>
      <w:p w14:paraId="64DAB5CF" w14:textId="531C2580" w:rsidR="00390D96" w:rsidRDefault="00390D96">
        <w:pPr>
          <w:pStyle w:val="Footer"/>
          <w:jc w:val="right"/>
        </w:pPr>
        <w:r>
          <w:fldChar w:fldCharType="begin"/>
        </w:r>
        <w:r>
          <w:instrText xml:space="preserve"> PAGE   \* MERGEFORMAT </w:instrText>
        </w:r>
        <w:r>
          <w:fldChar w:fldCharType="separate"/>
        </w:r>
        <w:r w:rsidR="000A2BDC">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F6916" w14:textId="410E784B" w:rsidR="00390D96" w:rsidRDefault="00A16F40">
    <w:pPr>
      <w:pStyle w:val="Footer"/>
      <w:jc w:val="right"/>
    </w:pPr>
    <w:sdt>
      <w:sdtPr>
        <w:id w:val="1017041807"/>
        <w:docPartObj>
          <w:docPartGallery w:val="Page Numbers (Bottom of Page)"/>
          <w:docPartUnique/>
        </w:docPartObj>
      </w:sdtPr>
      <w:sdtEndPr>
        <w:rPr>
          <w:noProof/>
        </w:rPr>
      </w:sdtEndPr>
      <w:sdtContent>
        <w:r w:rsidR="00390D96">
          <w:fldChar w:fldCharType="begin"/>
        </w:r>
        <w:r w:rsidR="00390D96">
          <w:instrText xml:space="preserve"> PAGE   \* MERGEFORMAT </w:instrText>
        </w:r>
        <w:r w:rsidR="00390D96">
          <w:fldChar w:fldCharType="separate"/>
        </w:r>
        <w:r w:rsidR="000A2BDC">
          <w:rPr>
            <w:noProof/>
          </w:rPr>
          <w:t>1</w:t>
        </w:r>
        <w:r w:rsidR="00390D96">
          <w:rPr>
            <w:noProof/>
          </w:rPr>
          <w:fldChar w:fldCharType="end"/>
        </w:r>
      </w:sdtContent>
    </w:sdt>
    <w:r w:rsidR="00390D96">
      <w:rPr>
        <w:noProof/>
      </w:rPr>
      <w:t xml:space="preserve"> / </w:t>
    </w:r>
    <w:r w:rsidR="00390D96">
      <w:rPr>
        <w:noProof/>
      </w:rPr>
      <w:fldChar w:fldCharType="begin"/>
    </w:r>
    <w:r w:rsidR="00390D96">
      <w:rPr>
        <w:noProof/>
      </w:rPr>
      <w:instrText xml:space="preserve"> NUMPAGES  \* MERGEFORMAT </w:instrText>
    </w:r>
    <w:r w:rsidR="00390D96">
      <w:rPr>
        <w:noProof/>
      </w:rPr>
      <w:fldChar w:fldCharType="separate"/>
    </w:r>
    <w:r w:rsidR="000A2BDC">
      <w:rPr>
        <w:noProof/>
      </w:rPr>
      <w:t>4</w:t>
    </w:r>
    <w:r w:rsidR="00390D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A4747" w14:textId="77777777" w:rsidR="00A16F40" w:rsidRDefault="00A16F40" w:rsidP="00604BA7">
      <w:pPr>
        <w:spacing w:after="0"/>
      </w:pPr>
      <w:r>
        <w:separator/>
      </w:r>
    </w:p>
  </w:footnote>
  <w:footnote w:type="continuationSeparator" w:id="0">
    <w:p w14:paraId="3B525B6C" w14:textId="77777777" w:rsidR="00A16F40" w:rsidRDefault="00A16F40" w:rsidP="00604B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32E32" w14:textId="73F7B108" w:rsidR="00390D96" w:rsidRDefault="00390D96">
    <w:pPr>
      <w:pStyle w:val="Header"/>
    </w:pPr>
    <w:r>
      <w:fldChar w:fldCharType="begin"/>
    </w:r>
    <w:r>
      <w:instrText xml:space="preserve"> SAVEDATE  \@ "M/d/yyyy h:mm am/pm"  \* MERGEFORMAT </w:instrText>
    </w:r>
    <w:r>
      <w:fldChar w:fldCharType="separate"/>
    </w:r>
    <w:ins w:id="78" w:author="Ajit Zacharias" w:date="2017-10-25T16:17:00Z">
      <w:r w:rsidR="000A2BDC">
        <w:rPr>
          <w:noProof/>
        </w:rPr>
        <w:t>10/25/2017 3:52 PM</w:t>
      </w:r>
    </w:ins>
    <w:del w:id="79" w:author="Ajit Zacharias" w:date="2017-10-25T16:17:00Z">
      <w:r w:rsidR="00D44863" w:rsidDel="000A2BDC">
        <w:rPr>
          <w:noProof/>
        </w:rPr>
        <w:delText>10/23/2017 9:41 PM</w:delText>
      </w:r>
    </w:del>
    <w:r>
      <w:fldChar w:fldCharType="end"/>
    </w:r>
    <w:r>
      <w:tab/>
      <w:t xml:space="preserve">Student name: </w:t>
    </w:r>
    <w:r w:rsidRPr="0002300B">
      <w:rPr>
        <w:b/>
      </w:rPr>
      <w:t>OLEKSANDR VALCHYSHEN</w:t>
    </w:r>
    <w:r>
      <w:tab/>
      <w:t xml:space="preserve">Student ID: </w:t>
    </w:r>
    <w:r w:rsidRPr="006324B6">
      <w:rPr>
        <w:b/>
      </w:rPr>
      <w:t>901400612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5339"/>
    <w:multiLevelType w:val="hybridMultilevel"/>
    <w:tmpl w:val="E5BA91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143C39"/>
    <w:multiLevelType w:val="hybridMultilevel"/>
    <w:tmpl w:val="04A81ADE"/>
    <w:lvl w:ilvl="0" w:tplc="E4A05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CE25E0"/>
    <w:multiLevelType w:val="hybridMultilevel"/>
    <w:tmpl w:val="3CEA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B5E12"/>
    <w:multiLevelType w:val="hybridMultilevel"/>
    <w:tmpl w:val="A6E2D7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B3524C"/>
    <w:multiLevelType w:val="hybridMultilevel"/>
    <w:tmpl w:val="0AA83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jit Zacharias">
    <w15:presenceInfo w15:providerId="Windows Live" w15:userId="60cc3a190e23c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xNjI0MjQ3MLA0sjRV0lEKTi0uzszPAykwqgUAxBjjlCwAAAA="/>
  </w:docVars>
  <w:rsids>
    <w:rsidRoot w:val="00265404"/>
    <w:rsid w:val="0002300B"/>
    <w:rsid w:val="00036E83"/>
    <w:rsid w:val="00083C89"/>
    <w:rsid w:val="000914A2"/>
    <w:rsid w:val="000A2BDC"/>
    <w:rsid w:val="000C5D06"/>
    <w:rsid w:val="000F7EBD"/>
    <w:rsid w:val="0010454E"/>
    <w:rsid w:val="00133578"/>
    <w:rsid w:val="001408B8"/>
    <w:rsid w:val="00185161"/>
    <w:rsid w:val="001C4B94"/>
    <w:rsid w:val="001D68E5"/>
    <w:rsid w:val="0020295F"/>
    <w:rsid w:val="00214A5E"/>
    <w:rsid w:val="00227AB2"/>
    <w:rsid w:val="00265404"/>
    <w:rsid w:val="00266652"/>
    <w:rsid w:val="00285D84"/>
    <w:rsid w:val="002D0C83"/>
    <w:rsid w:val="002E4B86"/>
    <w:rsid w:val="003138D1"/>
    <w:rsid w:val="00316789"/>
    <w:rsid w:val="00325494"/>
    <w:rsid w:val="0034667E"/>
    <w:rsid w:val="00357373"/>
    <w:rsid w:val="00383FF4"/>
    <w:rsid w:val="00386D56"/>
    <w:rsid w:val="00387A69"/>
    <w:rsid w:val="00390D96"/>
    <w:rsid w:val="003A1EAD"/>
    <w:rsid w:val="003D18C4"/>
    <w:rsid w:val="00404096"/>
    <w:rsid w:val="004121FC"/>
    <w:rsid w:val="004766E0"/>
    <w:rsid w:val="004A5691"/>
    <w:rsid w:val="004B75D9"/>
    <w:rsid w:val="00503237"/>
    <w:rsid w:val="0051510C"/>
    <w:rsid w:val="005210B0"/>
    <w:rsid w:val="00522A41"/>
    <w:rsid w:val="00523BC6"/>
    <w:rsid w:val="005334F5"/>
    <w:rsid w:val="00556D88"/>
    <w:rsid w:val="005A33A0"/>
    <w:rsid w:val="005F460C"/>
    <w:rsid w:val="00604BA7"/>
    <w:rsid w:val="006178EC"/>
    <w:rsid w:val="00622B95"/>
    <w:rsid w:val="006263C7"/>
    <w:rsid w:val="006324B6"/>
    <w:rsid w:val="00655273"/>
    <w:rsid w:val="006B47D1"/>
    <w:rsid w:val="006B5B54"/>
    <w:rsid w:val="006B5C1C"/>
    <w:rsid w:val="006C0028"/>
    <w:rsid w:val="0074154A"/>
    <w:rsid w:val="00761DAD"/>
    <w:rsid w:val="00791BDD"/>
    <w:rsid w:val="007A682C"/>
    <w:rsid w:val="008417F0"/>
    <w:rsid w:val="00841EA1"/>
    <w:rsid w:val="00846DE0"/>
    <w:rsid w:val="008660DA"/>
    <w:rsid w:val="008760E1"/>
    <w:rsid w:val="0089002B"/>
    <w:rsid w:val="0089620E"/>
    <w:rsid w:val="008A5FDE"/>
    <w:rsid w:val="008B5C35"/>
    <w:rsid w:val="008F13D1"/>
    <w:rsid w:val="00912F53"/>
    <w:rsid w:val="00986853"/>
    <w:rsid w:val="00994F0D"/>
    <w:rsid w:val="009D3C83"/>
    <w:rsid w:val="00A033EF"/>
    <w:rsid w:val="00A13C42"/>
    <w:rsid w:val="00A16F40"/>
    <w:rsid w:val="00A42537"/>
    <w:rsid w:val="00A65D48"/>
    <w:rsid w:val="00A7005E"/>
    <w:rsid w:val="00AA215F"/>
    <w:rsid w:val="00AC1360"/>
    <w:rsid w:val="00AE12ED"/>
    <w:rsid w:val="00AF61D4"/>
    <w:rsid w:val="00B13D2E"/>
    <w:rsid w:val="00B23B55"/>
    <w:rsid w:val="00B71ECB"/>
    <w:rsid w:val="00B75FE2"/>
    <w:rsid w:val="00BD1DD8"/>
    <w:rsid w:val="00BE2DCC"/>
    <w:rsid w:val="00BF798F"/>
    <w:rsid w:val="00C12ACE"/>
    <w:rsid w:val="00C37D44"/>
    <w:rsid w:val="00C42BDC"/>
    <w:rsid w:val="00C434C8"/>
    <w:rsid w:val="00C679D8"/>
    <w:rsid w:val="00CD72BC"/>
    <w:rsid w:val="00CE6E5E"/>
    <w:rsid w:val="00D24050"/>
    <w:rsid w:val="00D25955"/>
    <w:rsid w:val="00D37C53"/>
    <w:rsid w:val="00D44863"/>
    <w:rsid w:val="00D61687"/>
    <w:rsid w:val="00D6516B"/>
    <w:rsid w:val="00D81591"/>
    <w:rsid w:val="00DA01FD"/>
    <w:rsid w:val="00DA15A9"/>
    <w:rsid w:val="00DA2243"/>
    <w:rsid w:val="00DB31BE"/>
    <w:rsid w:val="00DB3707"/>
    <w:rsid w:val="00DC4364"/>
    <w:rsid w:val="00DF6429"/>
    <w:rsid w:val="00E04192"/>
    <w:rsid w:val="00E2369E"/>
    <w:rsid w:val="00E320FC"/>
    <w:rsid w:val="00E33728"/>
    <w:rsid w:val="00E81AFF"/>
    <w:rsid w:val="00EB2811"/>
    <w:rsid w:val="00EE15E6"/>
    <w:rsid w:val="00EE572B"/>
    <w:rsid w:val="00EF1D8B"/>
    <w:rsid w:val="00F049AA"/>
    <w:rsid w:val="00F04BF8"/>
    <w:rsid w:val="00F05554"/>
    <w:rsid w:val="00F22AEB"/>
    <w:rsid w:val="00F276C0"/>
    <w:rsid w:val="00F9486D"/>
    <w:rsid w:val="00F9761C"/>
    <w:rsid w:val="00FA2820"/>
    <w:rsid w:val="00FB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48DD9"/>
  <w15:chartTrackingRefBased/>
  <w15:docId w15:val="{6220C0C9-39BD-4D2B-8A5E-B70C1D1E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404"/>
    <w:pPr>
      <w:spacing w:after="200" w:line="276" w:lineRule="auto"/>
    </w:pPr>
  </w:style>
  <w:style w:type="paragraph" w:styleId="Heading1">
    <w:name w:val="heading 1"/>
    <w:basedOn w:val="Normal"/>
    <w:next w:val="Normal"/>
    <w:link w:val="Heading1Char"/>
    <w:uiPriority w:val="9"/>
    <w:qFormat/>
    <w:rsid w:val="00E33728"/>
    <w:pPr>
      <w:keepNext/>
      <w:keepLines/>
      <w:spacing w:before="8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link w:val="ChapterHeadingChar"/>
    <w:qFormat/>
    <w:rsid w:val="003A1EAD"/>
    <w:pPr>
      <w:spacing w:after="120"/>
      <w:jc w:val="center"/>
    </w:pPr>
    <w:rPr>
      <w:rFonts w:ascii="Times New Roman" w:eastAsia="Times New Roman" w:hAnsi="Times New Roman" w:cs="Times New Roman"/>
      <w:b/>
      <w:bCs/>
      <w:color w:val="000000"/>
      <w:sz w:val="52"/>
      <w:szCs w:val="52"/>
      <w:lang w:val="en-AU" w:eastAsia="en-AU"/>
    </w:rPr>
  </w:style>
  <w:style w:type="character" w:customStyle="1" w:styleId="ChapterHeadingChar">
    <w:name w:val="Chapter Heading Char"/>
    <w:basedOn w:val="DefaultParagraphFont"/>
    <w:link w:val="ChapterHeading"/>
    <w:rsid w:val="003A1EAD"/>
    <w:rPr>
      <w:rFonts w:ascii="Times New Roman" w:eastAsia="Times New Roman" w:hAnsi="Times New Roman" w:cs="Times New Roman"/>
      <w:b/>
      <w:bCs/>
      <w:color w:val="000000"/>
      <w:sz w:val="52"/>
      <w:szCs w:val="52"/>
      <w:lang w:val="en-AU" w:eastAsia="en-AU"/>
    </w:rPr>
  </w:style>
  <w:style w:type="character" w:styleId="Hyperlink">
    <w:name w:val="Hyperlink"/>
    <w:basedOn w:val="DefaultParagraphFont"/>
    <w:uiPriority w:val="99"/>
    <w:unhideWhenUsed/>
    <w:rsid w:val="003A1EAD"/>
    <w:rPr>
      <w:color w:val="0563C1" w:themeColor="hyperlink"/>
      <w:u w:val="single"/>
    </w:rPr>
  </w:style>
  <w:style w:type="paragraph" w:styleId="ListParagraph">
    <w:name w:val="List Paragraph"/>
    <w:basedOn w:val="Normal"/>
    <w:uiPriority w:val="34"/>
    <w:qFormat/>
    <w:rsid w:val="00AC1360"/>
    <w:pPr>
      <w:ind w:left="720"/>
      <w:contextualSpacing/>
    </w:pPr>
  </w:style>
  <w:style w:type="character" w:customStyle="1" w:styleId="Heading1Char">
    <w:name w:val="Heading 1 Char"/>
    <w:basedOn w:val="DefaultParagraphFont"/>
    <w:link w:val="Heading1"/>
    <w:uiPriority w:val="9"/>
    <w:rsid w:val="00E33728"/>
    <w:rPr>
      <w:rFonts w:eastAsiaTheme="majorEastAsia" w:cstheme="majorBidi"/>
      <w:b/>
      <w:sz w:val="28"/>
      <w:szCs w:val="32"/>
    </w:rPr>
  </w:style>
  <w:style w:type="paragraph" w:styleId="Header">
    <w:name w:val="header"/>
    <w:basedOn w:val="Normal"/>
    <w:link w:val="HeaderChar"/>
    <w:uiPriority w:val="99"/>
    <w:unhideWhenUsed/>
    <w:rsid w:val="00604BA7"/>
    <w:pPr>
      <w:tabs>
        <w:tab w:val="center" w:pos="4680"/>
        <w:tab w:val="right" w:pos="9360"/>
      </w:tabs>
      <w:spacing w:after="0"/>
    </w:pPr>
  </w:style>
  <w:style w:type="character" w:customStyle="1" w:styleId="HeaderChar">
    <w:name w:val="Header Char"/>
    <w:basedOn w:val="DefaultParagraphFont"/>
    <w:link w:val="Header"/>
    <w:uiPriority w:val="99"/>
    <w:rsid w:val="00604BA7"/>
  </w:style>
  <w:style w:type="paragraph" w:styleId="Footer">
    <w:name w:val="footer"/>
    <w:basedOn w:val="Normal"/>
    <w:link w:val="FooterChar"/>
    <w:uiPriority w:val="99"/>
    <w:unhideWhenUsed/>
    <w:rsid w:val="00604BA7"/>
    <w:pPr>
      <w:tabs>
        <w:tab w:val="center" w:pos="4680"/>
        <w:tab w:val="right" w:pos="9360"/>
      </w:tabs>
      <w:spacing w:after="0"/>
    </w:pPr>
  </w:style>
  <w:style w:type="character" w:customStyle="1" w:styleId="FooterChar">
    <w:name w:val="Footer Char"/>
    <w:basedOn w:val="DefaultParagraphFont"/>
    <w:link w:val="Footer"/>
    <w:uiPriority w:val="99"/>
    <w:rsid w:val="00604BA7"/>
  </w:style>
  <w:style w:type="table" w:styleId="TableGrid">
    <w:name w:val="Table Grid"/>
    <w:basedOn w:val="TableNormal"/>
    <w:uiPriority w:val="39"/>
    <w:rsid w:val="00A03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D8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D8B"/>
    <w:rPr>
      <w:rFonts w:ascii="Segoe UI" w:hAnsi="Segoe UI" w:cs="Segoe UI"/>
      <w:sz w:val="18"/>
      <w:szCs w:val="18"/>
    </w:rPr>
  </w:style>
  <w:style w:type="character" w:styleId="CommentReference">
    <w:name w:val="annotation reference"/>
    <w:basedOn w:val="DefaultParagraphFont"/>
    <w:uiPriority w:val="99"/>
    <w:semiHidden/>
    <w:unhideWhenUsed/>
    <w:rsid w:val="008760E1"/>
    <w:rPr>
      <w:sz w:val="16"/>
      <w:szCs w:val="16"/>
    </w:rPr>
  </w:style>
  <w:style w:type="paragraph" w:styleId="CommentText">
    <w:name w:val="annotation text"/>
    <w:basedOn w:val="Normal"/>
    <w:link w:val="CommentTextChar"/>
    <w:uiPriority w:val="99"/>
    <w:semiHidden/>
    <w:unhideWhenUsed/>
    <w:rsid w:val="008760E1"/>
    <w:pPr>
      <w:spacing w:line="240" w:lineRule="auto"/>
    </w:pPr>
    <w:rPr>
      <w:sz w:val="20"/>
      <w:szCs w:val="20"/>
    </w:rPr>
  </w:style>
  <w:style w:type="character" w:customStyle="1" w:styleId="CommentTextChar">
    <w:name w:val="Comment Text Char"/>
    <w:basedOn w:val="DefaultParagraphFont"/>
    <w:link w:val="CommentText"/>
    <w:uiPriority w:val="99"/>
    <w:semiHidden/>
    <w:rsid w:val="008760E1"/>
    <w:rPr>
      <w:sz w:val="20"/>
      <w:szCs w:val="20"/>
    </w:rPr>
  </w:style>
  <w:style w:type="paragraph" w:styleId="CommentSubject">
    <w:name w:val="annotation subject"/>
    <w:basedOn w:val="CommentText"/>
    <w:next w:val="CommentText"/>
    <w:link w:val="CommentSubjectChar"/>
    <w:uiPriority w:val="99"/>
    <w:semiHidden/>
    <w:unhideWhenUsed/>
    <w:rsid w:val="008760E1"/>
    <w:rPr>
      <w:b/>
      <w:bCs/>
    </w:rPr>
  </w:style>
  <w:style w:type="character" w:customStyle="1" w:styleId="CommentSubjectChar">
    <w:name w:val="Comment Subject Char"/>
    <w:basedOn w:val="CommentTextChar"/>
    <w:link w:val="CommentSubject"/>
    <w:uiPriority w:val="99"/>
    <w:semiHidden/>
    <w:rsid w:val="008760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2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evy\Levy.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2706DC-1AF3-4D30-B4B8-51015DD73B59}">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EBE75-6A9B-4A57-97A9-E1B31CD55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Levy</Template>
  <TotalTime>17</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Ajit Zacharias</cp:lastModifiedBy>
  <cp:revision>4</cp:revision>
  <dcterms:created xsi:type="dcterms:W3CDTF">2017-10-25T19:33:00Z</dcterms:created>
  <dcterms:modified xsi:type="dcterms:W3CDTF">2017-10-25T20:17:00Z</dcterms:modified>
</cp:coreProperties>
</file>