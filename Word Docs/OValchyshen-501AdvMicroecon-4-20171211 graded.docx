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2880" w:type="dxa"/>
        <w:tblLook w:val="04A0" w:firstRow="1" w:lastRow="0" w:firstColumn="1" w:lastColumn="0" w:noHBand="0" w:noVBand="1"/>
      </w:tblPr>
      <w:tblGrid>
        <w:gridCol w:w="1051"/>
        <w:gridCol w:w="960"/>
        <w:gridCol w:w="964"/>
      </w:tblGrid>
      <w:tr w:rsidR="005F48DB" w:rsidRPr="005F48DB" w:rsidTr="005F48DB">
        <w:trPr>
          <w:trHeight w:val="300"/>
          <w:ins w:id="0" w:author="Ajit Zacharias" w:date="2017-12-14T15:28:00Z"/>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rPr>
                <w:ins w:id="1" w:author="Ajit Zacharias" w:date="2017-12-14T15:28:00Z"/>
                <w:rFonts w:ascii="Calibri" w:eastAsia="Times New Roman" w:hAnsi="Calibri" w:cs="Calibri"/>
                <w:b/>
                <w:bCs/>
                <w:color w:val="000000"/>
              </w:rPr>
            </w:pPr>
            <w:ins w:id="2" w:author="Ajit Zacharias" w:date="2017-12-14T15:28:00Z">
              <w:r w:rsidRPr="005F48DB">
                <w:rPr>
                  <w:rFonts w:ascii="Calibri" w:eastAsia="Times New Roman" w:hAnsi="Calibri" w:cs="Calibri"/>
                  <w:b/>
                  <w:bCs/>
                  <w:color w:val="000000"/>
                </w:rPr>
                <w:t>Question</w:t>
              </w:r>
            </w:ins>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rPr>
                <w:ins w:id="3" w:author="Ajit Zacharias" w:date="2017-12-14T15:28:00Z"/>
                <w:rFonts w:ascii="Calibri" w:eastAsia="Times New Roman" w:hAnsi="Calibri" w:cs="Calibri"/>
                <w:b/>
                <w:bCs/>
                <w:color w:val="000000"/>
              </w:rPr>
            </w:pPr>
            <w:ins w:id="4" w:author="Ajit Zacharias" w:date="2017-12-14T15:28:00Z">
              <w:r w:rsidRPr="005F48DB">
                <w:rPr>
                  <w:rFonts w:ascii="Calibri" w:eastAsia="Times New Roman" w:hAnsi="Calibri" w:cs="Calibri"/>
                  <w:b/>
                  <w:bCs/>
                  <w:color w:val="000000"/>
                </w:rPr>
                <w:t>Your points</w:t>
              </w:r>
            </w:ins>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rPr>
                <w:ins w:id="5" w:author="Ajit Zacharias" w:date="2017-12-14T15:28:00Z"/>
                <w:rFonts w:ascii="Calibri" w:eastAsia="Times New Roman" w:hAnsi="Calibri" w:cs="Calibri"/>
                <w:b/>
                <w:bCs/>
                <w:color w:val="000000"/>
              </w:rPr>
            </w:pPr>
            <w:ins w:id="6" w:author="Ajit Zacharias" w:date="2017-12-14T15:28:00Z">
              <w:r w:rsidRPr="005F48DB">
                <w:rPr>
                  <w:rFonts w:ascii="Calibri" w:eastAsia="Times New Roman" w:hAnsi="Calibri" w:cs="Calibri"/>
                  <w:b/>
                  <w:bCs/>
                  <w:color w:val="000000"/>
                </w:rPr>
                <w:t>Possible points</w:t>
              </w:r>
            </w:ins>
          </w:p>
        </w:tc>
      </w:tr>
      <w:tr w:rsidR="005F48DB" w:rsidRPr="005F48DB" w:rsidTr="005F48DB">
        <w:trPr>
          <w:trHeight w:val="300"/>
          <w:ins w:id="7" w:author="Ajit Zacharias" w:date="2017-12-14T15:28: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rPr>
                <w:ins w:id="8" w:author="Ajit Zacharias" w:date="2017-12-14T15:28:00Z"/>
                <w:rFonts w:ascii="Calibri" w:eastAsia="Times New Roman" w:hAnsi="Calibri" w:cs="Calibri"/>
                <w:color w:val="000000"/>
              </w:rPr>
            </w:pPr>
            <w:ins w:id="9" w:author="Ajit Zacharias" w:date="2017-12-14T15:28:00Z">
              <w:r w:rsidRPr="005F48DB">
                <w:rPr>
                  <w:rFonts w:ascii="Calibri" w:eastAsia="Times New Roman" w:hAnsi="Calibri" w:cs="Calibri"/>
                  <w:color w:val="000000"/>
                </w:rPr>
                <w:t>Q1a</w:t>
              </w:r>
            </w:ins>
          </w:p>
        </w:tc>
        <w:tc>
          <w:tcPr>
            <w:tcW w:w="960" w:type="dxa"/>
            <w:tcBorders>
              <w:top w:val="nil"/>
              <w:left w:val="nil"/>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jc w:val="right"/>
              <w:rPr>
                <w:ins w:id="10" w:author="Ajit Zacharias" w:date="2017-12-14T15:28:00Z"/>
                <w:rFonts w:ascii="Calibri" w:eastAsia="Times New Roman" w:hAnsi="Calibri" w:cs="Calibri"/>
                <w:color w:val="000000"/>
              </w:rPr>
            </w:pPr>
            <w:ins w:id="11" w:author="Ajit Zacharias" w:date="2017-12-14T15:28:00Z">
              <w:r w:rsidRPr="005F48DB">
                <w:rPr>
                  <w:rFonts w:ascii="Calibri" w:eastAsia="Times New Roman" w:hAnsi="Calibri" w:cs="Calibri"/>
                  <w:color w:val="000000"/>
                </w:rPr>
                <w:t>5</w:t>
              </w:r>
            </w:ins>
          </w:p>
        </w:tc>
        <w:tc>
          <w:tcPr>
            <w:tcW w:w="960" w:type="dxa"/>
            <w:tcBorders>
              <w:top w:val="nil"/>
              <w:left w:val="nil"/>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jc w:val="right"/>
              <w:rPr>
                <w:ins w:id="12" w:author="Ajit Zacharias" w:date="2017-12-14T15:28:00Z"/>
                <w:rFonts w:ascii="Calibri" w:eastAsia="Times New Roman" w:hAnsi="Calibri" w:cs="Calibri"/>
                <w:color w:val="000000"/>
              </w:rPr>
            </w:pPr>
            <w:ins w:id="13" w:author="Ajit Zacharias" w:date="2017-12-14T15:28:00Z">
              <w:r w:rsidRPr="005F48DB">
                <w:rPr>
                  <w:rFonts w:ascii="Calibri" w:eastAsia="Times New Roman" w:hAnsi="Calibri" w:cs="Calibri"/>
                  <w:color w:val="000000"/>
                </w:rPr>
                <w:t>5</w:t>
              </w:r>
            </w:ins>
          </w:p>
        </w:tc>
      </w:tr>
      <w:tr w:rsidR="005F48DB" w:rsidRPr="005F48DB" w:rsidTr="005F48DB">
        <w:trPr>
          <w:trHeight w:val="300"/>
          <w:ins w:id="14" w:author="Ajit Zacharias" w:date="2017-12-14T15:28: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rPr>
                <w:ins w:id="15" w:author="Ajit Zacharias" w:date="2017-12-14T15:28:00Z"/>
                <w:rFonts w:ascii="Calibri" w:eastAsia="Times New Roman" w:hAnsi="Calibri" w:cs="Calibri"/>
                <w:color w:val="000000"/>
              </w:rPr>
            </w:pPr>
            <w:ins w:id="16" w:author="Ajit Zacharias" w:date="2017-12-14T15:28:00Z">
              <w:r w:rsidRPr="005F48DB">
                <w:rPr>
                  <w:rFonts w:ascii="Calibri" w:eastAsia="Times New Roman" w:hAnsi="Calibri" w:cs="Calibri"/>
                  <w:color w:val="000000"/>
                </w:rPr>
                <w:t>Q1b</w:t>
              </w:r>
            </w:ins>
          </w:p>
        </w:tc>
        <w:tc>
          <w:tcPr>
            <w:tcW w:w="960" w:type="dxa"/>
            <w:tcBorders>
              <w:top w:val="nil"/>
              <w:left w:val="nil"/>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jc w:val="right"/>
              <w:rPr>
                <w:ins w:id="17" w:author="Ajit Zacharias" w:date="2017-12-14T15:28:00Z"/>
                <w:rFonts w:ascii="Calibri" w:eastAsia="Times New Roman" w:hAnsi="Calibri" w:cs="Calibri"/>
                <w:color w:val="000000"/>
              </w:rPr>
            </w:pPr>
            <w:ins w:id="18" w:author="Ajit Zacharias" w:date="2017-12-14T15:28:00Z">
              <w:r w:rsidRPr="005F48DB">
                <w:rPr>
                  <w:rFonts w:ascii="Calibri" w:eastAsia="Times New Roman" w:hAnsi="Calibri" w:cs="Calibri"/>
                  <w:color w:val="000000"/>
                </w:rPr>
                <w:t>2</w:t>
              </w:r>
            </w:ins>
          </w:p>
        </w:tc>
        <w:tc>
          <w:tcPr>
            <w:tcW w:w="960" w:type="dxa"/>
            <w:tcBorders>
              <w:top w:val="nil"/>
              <w:left w:val="nil"/>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jc w:val="right"/>
              <w:rPr>
                <w:ins w:id="19" w:author="Ajit Zacharias" w:date="2017-12-14T15:28:00Z"/>
                <w:rFonts w:ascii="Calibri" w:eastAsia="Times New Roman" w:hAnsi="Calibri" w:cs="Calibri"/>
                <w:color w:val="000000"/>
              </w:rPr>
            </w:pPr>
            <w:ins w:id="20" w:author="Ajit Zacharias" w:date="2017-12-14T15:28:00Z">
              <w:r w:rsidRPr="005F48DB">
                <w:rPr>
                  <w:rFonts w:ascii="Calibri" w:eastAsia="Times New Roman" w:hAnsi="Calibri" w:cs="Calibri"/>
                  <w:color w:val="000000"/>
                </w:rPr>
                <w:t>2</w:t>
              </w:r>
            </w:ins>
          </w:p>
        </w:tc>
      </w:tr>
      <w:tr w:rsidR="005F48DB" w:rsidRPr="005F48DB" w:rsidTr="005F48DB">
        <w:trPr>
          <w:trHeight w:val="300"/>
          <w:ins w:id="21" w:author="Ajit Zacharias" w:date="2017-12-14T15:28: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rPr>
                <w:ins w:id="22" w:author="Ajit Zacharias" w:date="2017-12-14T15:28:00Z"/>
                <w:rFonts w:ascii="Calibri" w:eastAsia="Times New Roman" w:hAnsi="Calibri" w:cs="Calibri"/>
                <w:color w:val="000000"/>
              </w:rPr>
            </w:pPr>
            <w:ins w:id="23" w:author="Ajit Zacharias" w:date="2017-12-14T15:28:00Z">
              <w:r w:rsidRPr="005F48DB">
                <w:rPr>
                  <w:rFonts w:ascii="Calibri" w:eastAsia="Times New Roman" w:hAnsi="Calibri" w:cs="Calibri"/>
                  <w:color w:val="000000"/>
                </w:rPr>
                <w:t>Q1c</w:t>
              </w:r>
            </w:ins>
          </w:p>
        </w:tc>
        <w:tc>
          <w:tcPr>
            <w:tcW w:w="960" w:type="dxa"/>
            <w:tcBorders>
              <w:top w:val="nil"/>
              <w:left w:val="nil"/>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jc w:val="right"/>
              <w:rPr>
                <w:ins w:id="24" w:author="Ajit Zacharias" w:date="2017-12-14T15:28:00Z"/>
                <w:rFonts w:ascii="Calibri" w:eastAsia="Times New Roman" w:hAnsi="Calibri" w:cs="Calibri"/>
                <w:color w:val="000000"/>
              </w:rPr>
            </w:pPr>
            <w:ins w:id="25" w:author="Ajit Zacharias" w:date="2017-12-14T15:28:00Z">
              <w:r w:rsidRPr="005F48DB">
                <w:rPr>
                  <w:rFonts w:ascii="Calibri" w:eastAsia="Times New Roman" w:hAnsi="Calibri" w:cs="Calibri"/>
                  <w:color w:val="000000"/>
                </w:rPr>
                <w:t>7</w:t>
              </w:r>
            </w:ins>
          </w:p>
        </w:tc>
        <w:tc>
          <w:tcPr>
            <w:tcW w:w="960" w:type="dxa"/>
            <w:tcBorders>
              <w:top w:val="nil"/>
              <w:left w:val="nil"/>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jc w:val="right"/>
              <w:rPr>
                <w:ins w:id="26" w:author="Ajit Zacharias" w:date="2017-12-14T15:28:00Z"/>
                <w:rFonts w:ascii="Calibri" w:eastAsia="Times New Roman" w:hAnsi="Calibri" w:cs="Calibri"/>
                <w:color w:val="000000"/>
              </w:rPr>
            </w:pPr>
            <w:ins w:id="27" w:author="Ajit Zacharias" w:date="2017-12-14T15:28:00Z">
              <w:r w:rsidRPr="005F48DB">
                <w:rPr>
                  <w:rFonts w:ascii="Calibri" w:eastAsia="Times New Roman" w:hAnsi="Calibri" w:cs="Calibri"/>
                  <w:color w:val="000000"/>
                </w:rPr>
                <w:t>7</w:t>
              </w:r>
            </w:ins>
          </w:p>
        </w:tc>
      </w:tr>
      <w:tr w:rsidR="005F48DB" w:rsidRPr="005F48DB" w:rsidTr="005F48DB">
        <w:trPr>
          <w:trHeight w:val="300"/>
          <w:ins w:id="28" w:author="Ajit Zacharias" w:date="2017-12-14T15:28: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rPr>
                <w:ins w:id="29" w:author="Ajit Zacharias" w:date="2017-12-14T15:28:00Z"/>
                <w:rFonts w:ascii="Calibri" w:eastAsia="Times New Roman" w:hAnsi="Calibri" w:cs="Calibri"/>
                <w:color w:val="000000"/>
              </w:rPr>
            </w:pPr>
            <w:ins w:id="30" w:author="Ajit Zacharias" w:date="2017-12-14T15:28:00Z">
              <w:r w:rsidRPr="005F48DB">
                <w:rPr>
                  <w:rFonts w:ascii="Calibri" w:eastAsia="Times New Roman" w:hAnsi="Calibri" w:cs="Calibri"/>
                  <w:color w:val="000000"/>
                </w:rPr>
                <w:t>Q1d</w:t>
              </w:r>
            </w:ins>
          </w:p>
        </w:tc>
        <w:tc>
          <w:tcPr>
            <w:tcW w:w="960" w:type="dxa"/>
            <w:tcBorders>
              <w:top w:val="nil"/>
              <w:left w:val="nil"/>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jc w:val="right"/>
              <w:rPr>
                <w:ins w:id="31" w:author="Ajit Zacharias" w:date="2017-12-14T15:28:00Z"/>
                <w:rFonts w:ascii="Calibri" w:eastAsia="Times New Roman" w:hAnsi="Calibri" w:cs="Calibri"/>
                <w:color w:val="000000"/>
              </w:rPr>
            </w:pPr>
            <w:ins w:id="32" w:author="Ajit Zacharias" w:date="2017-12-14T15:28:00Z">
              <w:r w:rsidRPr="005F48DB">
                <w:rPr>
                  <w:rFonts w:ascii="Calibri" w:eastAsia="Times New Roman" w:hAnsi="Calibri" w:cs="Calibri"/>
                  <w:color w:val="000000"/>
                </w:rPr>
                <w:t>2</w:t>
              </w:r>
            </w:ins>
          </w:p>
        </w:tc>
        <w:tc>
          <w:tcPr>
            <w:tcW w:w="960" w:type="dxa"/>
            <w:tcBorders>
              <w:top w:val="nil"/>
              <w:left w:val="nil"/>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jc w:val="right"/>
              <w:rPr>
                <w:ins w:id="33" w:author="Ajit Zacharias" w:date="2017-12-14T15:28:00Z"/>
                <w:rFonts w:ascii="Calibri" w:eastAsia="Times New Roman" w:hAnsi="Calibri" w:cs="Calibri"/>
                <w:color w:val="000000"/>
              </w:rPr>
            </w:pPr>
            <w:ins w:id="34" w:author="Ajit Zacharias" w:date="2017-12-14T15:28:00Z">
              <w:r w:rsidRPr="005F48DB">
                <w:rPr>
                  <w:rFonts w:ascii="Calibri" w:eastAsia="Times New Roman" w:hAnsi="Calibri" w:cs="Calibri"/>
                  <w:color w:val="000000"/>
                </w:rPr>
                <w:t>2</w:t>
              </w:r>
            </w:ins>
          </w:p>
        </w:tc>
      </w:tr>
      <w:tr w:rsidR="005F48DB" w:rsidRPr="005F48DB" w:rsidTr="005F48DB">
        <w:trPr>
          <w:trHeight w:val="300"/>
          <w:ins w:id="35" w:author="Ajit Zacharias" w:date="2017-12-14T15:28: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rPr>
                <w:ins w:id="36" w:author="Ajit Zacharias" w:date="2017-12-14T15:28:00Z"/>
                <w:rFonts w:ascii="Calibri" w:eastAsia="Times New Roman" w:hAnsi="Calibri" w:cs="Calibri"/>
                <w:color w:val="000000"/>
              </w:rPr>
            </w:pPr>
            <w:ins w:id="37" w:author="Ajit Zacharias" w:date="2017-12-14T15:28:00Z">
              <w:r w:rsidRPr="005F48DB">
                <w:rPr>
                  <w:rFonts w:ascii="Calibri" w:eastAsia="Times New Roman" w:hAnsi="Calibri" w:cs="Calibri"/>
                  <w:color w:val="000000"/>
                </w:rPr>
                <w:t>Q1e</w:t>
              </w:r>
            </w:ins>
          </w:p>
        </w:tc>
        <w:tc>
          <w:tcPr>
            <w:tcW w:w="960" w:type="dxa"/>
            <w:tcBorders>
              <w:top w:val="nil"/>
              <w:left w:val="nil"/>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jc w:val="right"/>
              <w:rPr>
                <w:ins w:id="38" w:author="Ajit Zacharias" w:date="2017-12-14T15:28:00Z"/>
                <w:rFonts w:ascii="Calibri" w:eastAsia="Times New Roman" w:hAnsi="Calibri" w:cs="Calibri"/>
                <w:color w:val="000000"/>
              </w:rPr>
            </w:pPr>
            <w:ins w:id="39" w:author="Ajit Zacharias" w:date="2017-12-14T15:28:00Z">
              <w:r w:rsidRPr="005F48DB">
                <w:rPr>
                  <w:rFonts w:ascii="Calibri" w:eastAsia="Times New Roman" w:hAnsi="Calibri" w:cs="Calibri"/>
                  <w:color w:val="000000"/>
                </w:rPr>
                <w:t>7</w:t>
              </w:r>
            </w:ins>
          </w:p>
        </w:tc>
        <w:tc>
          <w:tcPr>
            <w:tcW w:w="960" w:type="dxa"/>
            <w:tcBorders>
              <w:top w:val="nil"/>
              <w:left w:val="nil"/>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jc w:val="right"/>
              <w:rPr>
                <w:ins w:id="40" w:author="Ajit Zacharias" w:date="2017-12-14T15:28:00Z"/>
                <w:rFonts w:ascii="Calibri" w:eastAsia="Times New Roman" w:hAnsi="Calibri" w:cs="Calibri"/>
                <w:color w:val="000000"/>
              </w:rPr>
            </w:pPr>
            <w:ins w:id="41" w:author="Ajit Zacharias" w:date="2017-12-14T15:28:00Z">
              <w:r w:rsidRPr="005F48DB">
                <w:rPr>
                  <w:rFonts w:ascii="Calibri" w:eastAsia="Times New Roman" w:hAnsi="Calibri" w:cs="Calibri"/>
                  <w:color w:val="000000"/>
                </w:rPr>
                <w:t>7</w:t>
              </w:r>
            </w:ins>
          </w:p>
        </w:tc>
      </w:tr>
      <w:tr w:rsidR="005F48DB" w:rsidRPr="005F48DB" w:rsidTr="005F48DB">
        <w:trPr>
          <w:trHeight w:val="300"/>
          <w:ins w:id="42" w:author="Ajit Zacharias" w:date="2017-12-14T15:28: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rPr>
                <w:ins w:id="43" w:author="Ajit Zacharias" w:date="2017-12-14T15:28:00Z"/>
                <w:rFonts w:ascii="Calibri" w:eastAsia="Times New Roman" w:hAnsi="Calibri" w:cs="Calibri"/>
                <w:color w:val="000000"/>
              </w:rPr>
            </w:pPr>
            <w:ins w:id="44" w:author="Ajit Zacharias" w:date="2017-12-14T15:28:00Z">
              <w:r w:rsidRPr="005F48DB">
                <w:rPr>
                  <w:rFonts w:ascii="Calibri" w:eastAsia="Times New Roman" w:hAnsi="Calibri" w:cs="Calibri"/>
                  <w:color w:val="000000"/>
                </w:rPr>
                <w:t>Q1f</w:t>
              </w:r>
            </w:ins>
          </w:p>
        </w:tc>
        <w:tc>
          <w:tcPr>
            <w:tcW w:w="960" w:type="dxa"/>
            <w:tcBorders>
              <w:top w:val="nil"/>
              <w:left w:val="nil"/>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jc w:val="right"/>
              <w:rPr>
                <w:ins w:id="45" w:author="Ajit Zacharias" w:date="2017-12-14T15:28:00Z"/>
                <w:rFonts w:ascii="Calibri" w:eastAsia="Times New Roman" w:hAnsi="Calibri" w:cs="Calibri"/>
                <w:color w:val="000000"/>
              </w:rPr>
            </w:pPr>
            <w:ins w:id="46" w:author="Ajit Zacharias" w:date="2017-12-14T15:28:00Z">
              <w:r w:rsidRPr="005F48DB">
                <w:rPr>
                  <w:rFonts w:ascii="Calibri" w:eastAsia="Times New Roman" w:hAnsi="Calibri" w:cs="Calibri"/>
                  <w:color w:val="000000"/>
                </w:rPr>
                <w:t>5</w:t>
              </w:r>
            </w:ins>
          </w:p>
        </w:tc>
        <w:tc>
          <w:tcPr>
            <w:tcW w:w="960" w:type="dxa"/>
            <w:tcBorders>
              <w:top w:val="nil"/>
              <w:left w:val="nil"/>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jc w:val="right"/>
              <w:rPr>
                <w:ins w:id="47" w:author="Ajit Zacharias" w:date="2017-12-14T15:28:00Z"/>
                <w:rFonts w:ascii="Calibri" w:eastAsia="Times New Roman" w:hAnsi="Calibri" w:cs="Calibri"/>
                <w:color w:val="000000"/>
              </w:rPr>
            </w:pPr>
            <w:ins w:id="48" w:author="Ajit Zacharias" w:date="2017-12-14T15:28:00Z">
              <w:r w:rsidRPr="005F48DB">
                <w:rPr>
                  <w:rFonts w:ascii="Calibri" w:eastAsia="Times New Roman" w:hAnsi="Calibri" w:cs="Calibri"/>
                  <w:color w:val="000000"/>
                </w:rPr>
                <w:t>5</w:t>
              </w:r>
            </w:ins>
          </w:p>
        </w:tc>
      </w:tr>
      <w:tr w:rsidR="005F48DB" w:rsidRPr="005F48DB" w:rsidTr="005F48DB">
        <w:trPr>
          <w:trHeight w:val="300"/>
          <w:ins w:id="49" w:author="Ajit Zacharias" w:date="2017-12-14T15:28: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rPr>
                <w:ins w:id="50" w:author="Ajit Zacharias" w:date="2017-12-14T15:28:00Z"/>
                <w:rFonts w:ascii="Calibri" w:eastAsia="Times New Roman" w:hAnsi="Calibri" w:cs="Calibri"/>
                <w:color w:val="000000"/>
              </w:rPr>
            </w:pPr>
            <w:ins w:id="51" w:author="Ajit Zacharias" w:date="2017-12-14T15:28:00Z">
              <w:r w:rsidRPr="005F48DB">
                <w:rPr>
                  <w:rFonts w:ascii="Calibri" w:eastAsia="Times New Roman" w:hAnsi="Calibri" w:cs="Calibri"/>
                  <w:color w:val="000000"/>
                </w:rPr>
                <w:t>Q1g</w:t>
              </w:r>
            </w:ins>
          </w:p>
        </w:tc>
        <w:tc>
          <w:tcPr>
            <w:tcW w:w="960" w:type="dxa"/>
            <w:tcBorders>
              <w:top w:val="nil"/>
              <w:left w:val="nil"/>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jc w:val="right"/>
              <w:rPr>
                <w:ins w:id="52" w:author="Ajit Zacharias" w:date="2017-12-14T15:28:00Z"/>
                <w:rFonts w:ascii="Calibri" w:eastAsia="Times New Roman" w:hAnsi="Calibri" w:cs="Calibri"/>
                <w:color w:val="000000"/>
              </w:rPr>
            </w:pPr>
            <w:ins w:id="53" w:author="Ajit Zacharias" w:date="2017-12-14T15:28:00Z">
              <w:r w:rsidRPr="005F48DB">
                <w:rPr>
                  <w:rFonts w:ascii="Calibri" w:eastAsia="Times New Roman" w:hAnsi="Calibri" w:cs="Calibri"/>
                  <w:color w:val="000000"/>
                </w:rPr>
                <w:t>7</w:t>
              </w:r>
            </w:ins>
          </w:p>
        </w:tc>
        <w:tc>
          <w:tcPr>
            <w:tcW w:w="960" w:type="dxa"/>
            <w:tcBorders>
              <w:top w:val="nil"/>
              <w:left w:val="nil"/>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jc w:val="right"/>
              <w:rPr>
                <w:ins w:id="54" w:author="Ajit Zacharias" w:date="2017-12-14T15:28:00Z"/>
                <w:rFonts w:ascii="Calibri" w:eastAsia="Times New Roman" w:hAnsi="Calibri" w:cs="Calibri"/>
                <w:color w:val="000000"/>
              </w:rPr>
            </w:pPr>
            <w:ins w:id="55" w:author="Ajit Zacharias" w:date="2017-12-14T15:28:00Z">
              <w:r w:rsidRPr="005F48DB">
                <w:rPr>
                  <w:rFonts w:ascii="Calibri" w:eastAsia="Times New Roman" w:hAnsi="Calibri" w:cs="Calibri"/>
                  <w:color w:val="000000"/>
                </w:rPr>
                <w:t>7</w:t>
              </w:r>
            </w:ins>
          </w:p>
        </w:tc>
      </w:tr>
      <w:tr w:rsidR="005F48DB" w:rsidRPr="005F48DB" w:rsidTr="005F48DB">
        <w:trPr>
          <w:trHeight w:val="300"/>
          <w:ins w:id="56" w:author="Ajit Zacharias" w:date="2017-12-14T15:28: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rPr>
                <w:ins w:id="57" w:author="Ajit Zacharias" w:date="2017-12-14T15:28:00Z"/>
                <w:rFonts w:ascii="Calibri" w:eastAsia="Times New Roman" w:hAnsi="Calibri" w:cs="Calibri"/>
                <w:color w:val="000000"/>
              </w:rPr>
            </w:pPr>
            <w:ins w:id="58" w:author="Ajit Zacharias" w:date="2017-12-14T15:28:00Z">
              <w:r w:rsidRPr="005F48DB">
                <w:rPr>
                  <w:rFonts w:ascii="Calibri" w:eastAsia="Times New Roman" w:hAnsi="Calibri" w:cs="Calibri"/>
                  <w:color w:val="000000"/>
                </w:rPr>
                <w:t>Q1h</w:t>
              </w:r>
            </w:ins>
          </w:p>
        </w:tc>
        <w:tc>
          <w:tcPr>
            <w:tcW w:w="960" w:type="dxa"/>
            <w:tcBorders>
              <w:top w:val="nil"/>
              <w:left w:val="nil"/>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jc w:val="right"/>
              <w:rPr>
                <w:ins w:id="59" w:author="Ajit Zacharias" w:date="2017-12-14T15:28:00Z"/>
                <w:rFonts w:ascii="Calibri" w:eastAsia="Times New Roman" w:hAnsi="Calibri" w:cs="Calibri"/>
                <w:color w:val="000000"/>
              </w:rPr>
            </w:pPr>
            <w:ins w:id="60" w:author="Ajit Zacharias" w:date="2017-12-14T15:28:00Z">
              <w:r w:rsidRPr="005F48DB">
                <w:rPr>
                  <w:rFonts w:ascii="Calibri" w:eastAsia="Times New Roman" w:hAnsi="Calibri" w:cs="Calibri"/>
                  <w:color w:val="000000"/>
                </w:rPr>
                <w:t>5</w:t>
              </w:r>
            </w:ins>
          </w:p>
        </w:tc>
        <w:tc>
          <w:tcPr>
            <w:tcW w:w="960" w:type="dxa"/>
            <w:tcBorders>
              <w:top w:val="nil"/>
              <w:left w:val="nil"/>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jc w:val="right"/>
              <w:rPr>
                <w:ins w:id="61" w:author="Ajit Zacharias" w:date="2017-12-14T15:28:00Z"/>
                <w:rFonts w:ascii="Calibri" w:eastAsia="Times New Roman" w:hAnsi="Calibri" w:cs="Calibri"/>
                <w:color w:val="000000"/>
              </w:rPr>
            </w:pPr>
            <w:ins w:id="62" w:author="Ajit Zacharias" w:date="2017-12-14T15:28:00Z">
              <w:r w:rsidRPr="005F48DB">
                <w:rPr>
                  <w:rFonts w:ascii="Calibri" w:eastAsia="Times New Roman" w:hAnsi="Calibri" w:cs="Calibri"/>
                  <w:color w:val="000000"/>
                </w:rPr>
                <w:t>5</w:t>
              </w:r>
            </w:ins>
          </w:p>
        </w:tc>
      </w:tr>
      <w:tr w:rsidR="005F48DB" w:rsidRPr="005F48DB" w:rsidTr="005F48DB">
        <w:trPr>
          <w:trHeight w:val="300"/>
          <w:ins w:id="63" w:author="Ajit Zacharias" w:date="2017-12-14T15:28: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rPr>
                <w:ins w:id="64" w:author="Ajit Zacharias" w:date="2017-12-14T15:28:00Z"/>
                <w:rFonts w:ascii="Calibri" w:eastAsia="Times New Roman" w:hAnsi="Calibri" w:cs="Calibri"/>
                <w:color w:val="000000"/>
              </w:rPr>
            </w:pPr>
            <w:ins w:id="65" w:author="Ajit Zacharias" w:date="2017-12-14T15:28:00Z">
              <w:r w:rsidRPr="005F48DB">
                <w:rPr>
                  <w:rFonts w:ascii="Calibri" w:eastAsia="Times New Roman" w:hAnsi="Calibri" w:cs="Calibri"/>
                  <w:color w:val="000000"/>
                </w:rPr>
                <w:t>Q1i</w:t>
              </w:r>
            </w:ins>
          </w:p>
        </w:tc>
        <w:tc>
          <w:tcPr>
            <w:tcW w:w="960" w:type="dxa"/>
            <w:tcBorders>
              <w:top w:val="nil"/>
              <w:left w:val="nil"/>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jc w:val="right"/>
              <w:rPr>
                <w:ins w:id="66" w:author="Ajit Zacharias" w:date="2017-12-14T15:28:00Z"/>
                <w:rFonts w:ascii="Calibri" w:eastAsia="Times New Roman" w:hAnsi="Calibri" w:cs="Calibri"/>
                <w:color w:val="000000"/>
              </w:rPr>
            </w:pPr>
            <w:ins w:id="67" w:author="Ajit Zacharias" w:date="2017-12-14T15:28:00Z">
              <w:r w:rsidRPr="005F48DB">
                <w:rPr>
                  <w:rFonts w:ascii="Calibri" w:eastAsia="Times New Roman" w:hAnsi="Calibri" w:cs="Calibri"/>
                  <w:color w:val="000000"/>
                </w:rPr>
                <w:t>10</w:t>
              </w:r>
            </w:ins>
          </w:p>
        </w:tc>
        <w:tc>
          <w:tcPr>
            <w:tcW w:w="960" w:type="dxa"/>
            <w:tcBorders>
              <w:top w:val="nil"/>
              <w:left w:val="nil"/>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jc w:val="right"/>
              <w:rPr>
                <w:ins w:id="68" w:author="Ajit Zacharias" w:date="2017-12-14T15:28:00Z"/>
                <w:rFonts w:ascii="Calibri" w:eastAsia="Times New Roman" w:hAnsi="Calibri" w:cs="Calibri"/>
                <w:color w:val="000000"/>
              </w:rPr>
            </w:pPr>
            <w:ins w:id="69" w:author="Ajit Zacharias" w:date="2017-12-14T15:28:00Z">
              <w:r w:rsidRPr="005F48DB">
                <w:rPr>
                  <w:rFonts w:ascii="Calibri" w:eastAsia="Times New Roman" w:hAnsi="Calibri" w:cs="Calibri"/>
                  <w:color w:val="000000"/>
                </w:rPr>
                <w:t>10</w:t>
              </w:r>
            </w:ins>
          </w:p>
        </w:tc>
      </w:tr>
      <w:tr w:rsidR="005F48DB" w:rsidRPr="005F48DB" w:rsidTr="005F48DB">
        <w:trPr>
          <w:trHeight w:val="300"/>
          <w:ins w:id="70" w:author="Ajit Zacharias" w:date="2017-12-14T15:28: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rPr>
                <w:ins w:id="71" w:author="Ajit Zacharias" w:date="2017-12-14T15:28:00Z"/>
                <w:rFonts w:ascii="Calibri" w:eastAsia="Times New Roman" w:hAnsi="Calibri" w:cs="Calibri"/>
                <w:color w:val="000000"/>
              </w:rPr>
            </w:pPr>
            <w:ins w:id="72" w:author="Ajit Zacharias" w:date="2017-12-14T15:28:00Z">
              <w:r w:rsidRPr="005F48DB">
                <w:rPr>
                  <w:rFonts w:ascii="Calibri" w:eastAsia="Times New Roman" w:hAnsi="Calibri" w:cs="Calibri"/>
                  <w:color w:val="000000"/>
                </w:rPr>
                <w:t>Q2a</w:t>
              </w:r>
            </w:ins>
          </w:p>
        </w:tc>
        <w:tc>
          <w:tcPr>
            <w:tcW w:w="960" w:type="dxa"/>
            <w:tcBorders>
              <w:top w:val="nil"/>
              <w:left w:val="nil"/>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jc w:val="right"/>
              <w:rPr>
                <w:ins w:id="73" w:author="Ajit Zacharias" w:date="2017-12-14T15:28:00Z"/>
                <w:rFonts w:ascii="Calibri" w:eastAsia="Times New Roman" w:hAnsi="Calibri" w:cs="Calibri"/>
                <w:color w:val="000000"/>
              </w:rPr>
            </w:pPr>
            <w:ins w:id="74" w:author="Ajit Zacharias" w:date="2017-12-14T15:28:00Z">
              <w:r w:rsidRPr="005F48DB">
                <w:rPr>
                  <w:rFonts w:ascii="Calibri" w:eastAsia="Times New Roman" w:hAnsi="Calibri" w:cs="Calibri"/>
                  <w:color w:val="000000"/>
                </w:rPr>
                <w:t>10</w:t>
              </w:r>
            </w:ins>
          </w:p>
        </w:tc>
        <w:tc>
          <w:tcPr>
            <w:tcW w:w="960" w:type="dxa"/>
            <w:tcBorders>
              <w:top w:val="nil"/>
              <w:left w:val="nil"/>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jc w:val="right"/>
              <w:rPr>
                <w:ins w:id="75" w:author="Ajit Zacharias" w:date="2017-12-14T15:28:00Z"/>
                <w:rFonts w:ascii="Calibri" w:eastAsia="Times New Roman" w:hAnsi="Calibri" w:cs="Calibri"/>
                <w:color w:val="000000"/>
              </w:rPr>
            </w:pPr>
            <w:ins w:id="76" w:author="Ajit Zacharias" w:date="2017-12-14T15:28:00Z">
              <w:r w:rsidRPr="005F48DB">
                <w:rPr>
                  <w:rFonts w:ascii="Calibri" w:eastAsia="Times New Roman" w:hAnsi="Calibri" w:cs="Calibri"/>
                  <w:color w:val="000000"/>
                </w:rPr>
                <w:t>10</w:t>
              </w:r>
            </w:ins>
          </w:p>
        </w:tc>
      </w:tr>
      <w:tr w:rsidR="005F48DB" w:rsidRPr="005F48DB" w:rsidTr="005F48DB">
        <w:trPr>
          <w:trHeight w:val="300"/>
          <w:ins w:id="77" w:author="Ajit Zacharias" w:date="2017-12-14T15:28: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rPr>
                <w:ins w:id="78" w:author="Ajit Zacharias" w:date="2017-12-14T15:28:00Z"/>
                <w:rFonts w:ascii="Calibri" w:eastAsia="Times New Roman" w:hAnsi="Calibri" w:cs="Calibri"/>
                <w:color w:val="000000"/>
              </w:rPr>
            </w:pPr>
            <w:ins w:id="79" w:author="Ajit Zacharias" w:date="2017-12-14T15:28:00Z">
              <w:r w:rsidRPr="005F48DB">
                <w:rPr>
                  <w:rFonts w:ascii="Calibri" w:eastAsia="Times New Roman" w:hAnsi="Calibri" w:cs="Calibri"/>
                  <w:color w:val="000000"/>
                </w:rPr>
                <w:t>Q2b</w:t>
              </w:r>
            </w:ins>
          </w:p>
        </w:tc>
        <w:tc>
          <w:tcPr>
            <w:tcW w:w="960" w:type="dxa"/>
            <w:tcBorders>
              <w:top w:val="nil"/>
              <w:left w:val="nil"/>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jc w:val="right"/>
              <w:rPr>
                <w:ins w:id="80" w:author="Ajit Zacharias" w:date="2017-12-14T15:28:00Z"/>
                <w:rFonts w:ascii="Calibri" w:eastAsia="Times New Roman" w:hAnsi="Calibri" w:cs="Calibri"/>
                <w:color w:val="000000"/>
              </w:rPr>
            </w:pPr>
            <w:ins w:id="81" w:author="Ajit Zacharias" w:date="2017-12-14T15:28:00Z">
              <w:r w:rsidRPr="005F48DB">
                <w:rPr>
                  <w:rFonts w:ascii="Calibri" w:eastAsia="Times New Roman" w:hAnsi="Calibri" w:cs="Calibri"/>
                  <w:color w:val="000000"/>
                </w:rPr>
                <w:t>10</w:t>
              </w:r>
            </w:ins>
          </w:p>
        </w:tc>
        <w:tc>
          <w:tcPr>
            <w:tcW w:w="960" w:type="dxa"/>
            <w:tcBorders>
              <w:top w:val="nil"/>
              <w:left w:val="nil"/>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jc w:val="right"/>
              <w:rPr>
                <w:ins w:id="82" w:author="Ajit Zacharias" w:date="2017-12-14T15:28:00Z"/>
                <w:rFonts w:ascii="Calibri" w:eastAsia="Times New Roman" w:hAnsi="Calibri" w:cs="Calibri"/>
                <w:color w:val="000000"/>
              </w:rPr>
            </w:pPr>
            <w:ins w:id="83" w:author="Ajit Zacharias" w:date="2017-12-14T15:28:00Z">
              <w:r w:rsidRPr="005F48DB">
                <w:rPr>
                  <w:rFonts w:ascii="Calibri" w:eastAsia="Times New Roman" w:hAnsi="Calibri" w:cs="Calibri"/>
                  <w:color w:val="000000"/>
                </w:rPr>
                <w:t>10</w:t>
              </w:r>
            </w:ins>
          </w:p>
        </w:tc>
      </w:tr>
      <w:tr w:rsidR="005F48DB" w:rsidRPr="005F48DB" w:rsidTr="005F48DB">
        <w:trPr>
          <w:trHeight w:val="300"/>
          <w:ins w:id="84" w:author="Ajit Zacharias" w:date="2017-12-14T15:28: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rPr>
                <w:ins w:id="85" w:author="Ajit Zacharias" w:date="2017-12-14T15:28:00Z"/>
                <w:rFonts w:ascii="Calibri" w:eastAsia="Times New Roman" w:hAnsi="Calibri" w:cs="Calibri"/>
                <w:color w:val="000000"/>
              </w:rPr>
            </w:pPr>
            <w:ins w:id="86" w:author="Ajit Zacharias" w:date="2017-12-14T15:28:00Z">
              <w:r w:rsidRPr="005F48DB">
                <w:rPr>
                  <w:rFonts w:ascii="Calibri" w:eastAsia="Times New Roman" w:hAnsi="Calibri" w:cs="Calibri"/>
                  <w:color w:val="000000"/>
                </w:rPr>
                <w:t>Q3a</w:t>
              </w:r>
            </w:ins>
          </w:p>
        </w:tc>
        <w:tc>
          <w:tcPr>
            <w:tcW w:w="960" w:type="dxa"/>
            <w:tcBorders>
              <w:top w:val="nil"/>
              <w:left w:val="nil"/>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jc w:val="right"/>
              <w:rPr>
                <w:ins w:id="87" w:author="Ajit Zacharias" w:date="2017-12-14T15:28:00Z"/>
                <w:rFonts w:ascii="Calibri" w:eastAsia="Times New Roman" w:hAnsi="Calibri" w:cs="Calibri"/>
                <w:color w:val="000000"/>
              </w:rPr>
            </w:pPr>
            <w:ins w:id="88" w:author="Ajit Zacharias" w:date="2017-12-14T15:28:00Z">
              <w:r w:rsidRPr="005F48DB">
                <w:rPr>
                  <w:rFonts w:ascii="Calibri" w:eastAsia="Times New Roman" w:hAnsi="Calibri" w:cs="Calibri"/>
                  <w:color w:val="000000"/>
                </w:rPr>
                <w:t>15</w:t>
              </w:r>
            </w:ins>
          </w:p>
        </w:tc>
        <w:tc>
          <w:tcPr>
            <w:tcW w:w="960" w:type="dxa"/>
            <w:tcBorders>
              <w:top w:val="nil"/>
              <w:left w:val="nil"/>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jc w:val="right"/>
              <w:rPr>
                <w:ins w:id="89" w:author="Ajit Zacharias" w:date="2017-12-14T15:28:00Z"/>
                <w:rFonts w:ascii="Calibri" w:eastAsia="Times New Roman" w:hAnsi="Calibri" w:cs="Calibri"/>
                <w:color w:val="000000"/>
              </w:rPr>
            </w:pPr>
            <w:ins w:id="90" w:author="Ajit Zacharias" w:date="2017-12-14T15:28:00Z">
              <w:r w:rsidRPr="005F48DB">
                <w:rPr>
                  <w:rFonts w:ascii="Calibri" w:eastAsia="Times New Roman" w:hAnsi="Calibri" w:cs="Calibri"/>
                  <w:color w:val="000000"/>
                </w:rPr>
                <w:t>15</w:t>
              </w:r>
            </w:ins>
          </w:p>
        </w:tc>
      </w:tr>
      <w:tr w:rsidR="005F48DB" w:rsidRPr="005F48DB" w:rsidTr="005F48DB">
        <w:trPr>
          <w:trHeight w:val="300"/>
          <w:ins w:id="91" w:author="Ajit Zacharias" w:date="2017-12-14T15:28: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rPr>
                <w:ins w:id="92" w:author="Ajit Zacharias" w:date="2017-12-14T15:28:00Z"/>
                <w:rFonts w:ascii="Calibri" w:eastAsia="Times New Roman" w:hAnsi="Calibri" w:cs="Calibri"/>
                <w:color w:val="000000"/>
              </w:rPr>
            </w:pPr>
            <w:ins w:id="93" w:author="Ajit Zacharias" w:date="2017-12-14T15:28:00Z">
              <w:r w:rsidRPr="005F48DB">
                <w:rPr>
                  <w:rFonts w:ascii="Calibri" w:eastAsia="Times New Roman" w:hAnsi="Calibri" w:cs="Calibri"/>
                  <w:color w:val="000000"/>
                </w:rPr>
                <w:t>Q3b</w:t>
              </w:r>
            </w:ins>
          </w:p>
        </w:tc>
        <w:tc>
          <w:tcPr>
            <w:tcW w:w="960" w:type="dxa"/>
            <w:tcBorders>
              <w:top w:val="nil"/>
              <w:left w:val="nil"/>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jc w:val="right"/>
              <w:rPr>
                <w:ins w:id="94" w:author="Ajit Zacharias" w:date="2017-12-14T15:28:00Z"/>
                <w:rFonts w:ascii="Calibri" w:eastAsia="Times New Roman" w:hAnsi="Calibri" w:cs="Calibri"/>
                <w:color w:val="000000"/>
              </w:rPr>
            </w:pPr>
            <w:ins w:id="95" w:author="Ajit Zacharias" w:date="2017-12-14T15:28:00Z">
              <w:r w:rsidRPr="005F48DB">
                <w:rPr>
                  <w:rFonts w:ascii="Calibri" w:eastAsia="Times New Roman" w:hAnsi="Calibri" w:cs="Calibri"/>
                  <w:color w:val="000000"/>
                </w:rPr>
                <w:t>15</w:t>
              </w:r>
            </w:ins>
          </w:p>
        </w:tc>
        <w:tc>
          <w:tcPr>
            <w:tcW w:w="960" w:type="dxa"/>
            <w:tcBorders>
              <w:top w:val="nil"/>
              <w:left w:val="nil"/>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jc w:val="right"/>
              <w:rPr>
                <w:ins w:id="96" w:author="Ajit Zacharias" w:date="2017-12-14T15:28:00Z"/>
                <w:rFonts w:ascii="Calibri" w:eastAsia="Times New Roman" w:hAnsi="Calibri" w:cs="Calibri"/>
                <w:color w:val="000000"/>
              </w:rPr>
            </w:pPr>
            <w:ins w:id="97" w:author="Ajit Zacharias" w:date="2017-12-14T15:28:00Z">
              <w:r w:rsidRPr="005F48DB">
                <w:rPr>
                  <w:rFonts w:ascii="Calibri" w:eastAsia="Times New Roman" w:hAnsi="Calibri" w:cs="Calibri"/>
                  <w:color w:val="000000"/>
                </w:rPr>
                <w:t>15</w:t>
              </w:r>
            </w:ins>
          </w:p>
        </w:tc>
      </w:tr>
      <w:tr w:rsidR="005F48DB" w:rsidRPr="005F48DB" w:rsidTr="005F48DB">
        <w:trPr>
          <w:trHeight w:val="300"/>
          <w:ins w:id="98" w:author="Ajit Zacharias" w:date="2017-12-14T15:28:00Z"/>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rPr>
                <w:ins w:id="99" w:author="Ajit Zacharias" w:date="2017-12-14T15:28:00Z"/>
                <w:rFonts w:ascii="Calibri" w:eastAsia="Times New Roman" w:hAnsi="Calibri" w:cs="Calibri"/>
                <w:b/>
                <w:bCs/>
                <w:color w:val="000000"/>
              </w:rPr>
            </w:pPr>
            <w:ins w:id="100" w:author="Ajit Zacharias" w:date="2017-12-14T15:28:00Z">
              <w:r w:rsidRPr="005F48DB">
                <w:rPr>
                  <w:rFonts w:ascii="Calibri" w:eastAsia="Times New Roman" w:hAnsi="Calibri" w:cs="Calibri"/>
                  <w:b/>
                  <w:bCs/>
                  <w:color w:val="000000"/>
                </w:rPr>
                <w:t>Total</w:t>
              </w:r>
            </w:ins>
          </w:p>
        </w:tc>
        <w:tc>
          <w:tcPr>
            <w:tcW w:w="960" w:type="dxa"/>
            <w:tcBorders>
              <w:top w:val="nil"/>
              <w:left w:val="nil"/>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jc w:val="right"/>
              <w:rPr>
                <w:ins w:id="101" w:author="Ajit Zacharias" w:date="2017-12-14T15:28:00Z"/>
                <w:rFonts w:ascii="Calibri" w:eastAsia="Times New Roman" w:hAnsi="Calibri" w:cs="Calibri"/>
                <w:b/>
                <w:bCs/>
                <w:color w:val="000000"/>
              </w:rPr>
            </w:pPr>
            <w:ins w:id="102" w:author="Ajit Zacharias" w:date="2017-12-14T15:28:00Z">
              <w:r w:rsidRPr="005F48DB">
                <w:rPr>
                  <w:rFonts w:ascii="Calibri" w:eastAsia="Times New Roman" w:hAnsi="Calibri" w:cs="Calibri"/>
                  <w:b/>
                  <w:bCs/>
                  <w:color w:val="000000"/>
                </w:rPr>
                <w:t>100</w:t>
              </w:r>
            </w:ins>
          </w:p>
        </w:tc>
        <w:tc>
          <w:tcPr>
            <w:tcW w:w="960" w:type="dxa"/>
            <w:tcBorders>
              <w:top w:val="nil"/>
              <w:left w:val="nil"/>
              <w:bottom w:val="single" w:sz="4" w:space="0" w:color="auto"/>
              <w:right w:val="single" w:sz="4" w:space="0" w:color="auto"/>
            </w:tcBorders>
            <w:shd w:val="clear" w:color="auto" w:fill="auto"/>
            <w:noWrap/>
            <w:vAlign w:val="bottom"/>
            <w:hideMark/>
          </w:tcPr>
          <w:p w:rsidR="005F48DB" w:rsidRPr="005F48DB" w:rsidRDefault="005F48DB" w:rsidP="005F48DB">
            <w:pPr>
              <w:spacing w:after="0" w:line="240" w:lineRule="auto"/>
              <w:jc w:val="right"/>
              <w:rPr>
                <w:ins w:id="103" w:author="Ajit Zacharias" w:date="2017-12-14T15:28:00Z"/>
                <w:rFonts w:ascii="Calibri" w:eastAsia="Times New Roman" w:hAnsi="Calibri" w:cs="Calibri"/>
                <w:b/>
                <w:bCs/>
                <w:color w:val="000000"/>
              </w:rPr>
            </w:pPr>
            <w:ins w:id="104" w:author="Ajit Zacharias" w:date="2017-12-14T15:28:00Z">
              <w:r w:rsidRPr="005F48DB">
                <w:rPr>
                  <w:rFonts w:ascii="Calibri" w:eastAsia="Times New Roman" w:hAnsi="Calibri" w:cs="Calibri"/>
                  <w:b/>
                  <w:bCs/>
                  <w:color w:val="000000"/>
                </w:rPr>
                <w:t>100</w:t>
              </w:r>
            </w:ins>
          </w:p>
        </w:tc>
      </w:tr>
    </w:tbl>
    <w:p w:rsidR="005F48DB" w:rsidRDefault="005F48DB" w:rsidP="005F48DB">
      <w:pPr>
        <w:pStyle w:val="Heading1"/>
        <w:spacing w:before="480"/>
        <w:rPr>
          <w:ins w:id="105" w:author="Ajit Zacharias" w:date="2017-12-14T15:27:00Z"/>
        </w:rPr>
        <w:pPrChange w:id="106" w:author="Ajit Zacharias" w:date="2017-12-14T15:28:00Z">
          <w:pPr>
            <w:pStyle w:val="Heading1"/>
            <w:spacing w:before="480"/>
            <w:jc w:val="center"/>
          </w:pPr>
        </w:pPrChange>
      </w:pPr>
      <w:bookmarkStart w:id="107" w:name="_GoBack"/>
      <w:bookmarkEnd w:id="107"/>
    </w:p>
    <w:p w:rsidR="00233A9E" w:rsidRPr="007445EE" w:rsidRDefault="00233A9E" w:rsidP="00F400A5">
      <w:pPr>
        <w:pStyle w:val="Heading1"/>
        <w:spacing w:before="480"/>
        <w:jc w:val="center"/>
      </w:pPr>
      <w:r w:rsidRPr="007445EE">
        <w:t>Advanced Microeconomics: Theories of value and distribution</w:t>
      </w:r>
    </w:p>
    <w:p w:rsidR="00233A9E" w:rsidRDefault="00233A9E" w:rsidP="00233A9E">
      <w:pPr>
        <w:jc w:val="center"/>
      </w:pPr>
      <w:r>
        <w:rPr>
          <w:sz w:val="24"/>
        </w:rPr>
        <w:t>Question set #4</w:t>
      </w:r>
      <w:r w:rsidR="00F400A5">
        <w:rPr>
          <w:sz w:val="24"/>
        </w:rPr>
        <w:t xml:space="preserve"> </w:t>
      </w:r>
      <w:r>
        <w:rPr>
          <w:sz w:val="24"/>
        </w:rPr>
        <w:t>(</w:t>
      </w:r>
      <w:r w:rsidRPr="007445EE">
        <w:rPr>
          <w:b/>
          <w:sz w:val="24"/>
        </w:rPr>
        <w:t xml:space="preserve">Due on </w:t>
      </w:r>
      <w:r>
        <w:rPr>
          <w:b/>
          <w:sz w:val="24"/>
        </w:rPr>
        <w:t>December</w:t>
      </w:r>
      <w:r w:rsidRPr="007445EE">
        <w:rPr>
          <w:b/>
          <w:sz w:val="24"/>
        </w:rPr>
        <w:t xml:space="preserve"> </w:t>
      </w:r>
      <w:r>
        <w:rPr>
          <w:b/>
          <w:sz w:val="24"/>
        </w:rPr>
        <w:t>11, 2017</w:t>
      </w:r>
      <w:r>
        <w:rPr>
          <w:sz w:val="24"/>
        </w:rPr>
        <w:t>)</w:t>
      </w:r>
    </w:p>
    <w:p w:rsidR="00233A9E" w:rsidRDefault="00233A9E" w:rsidP="00233A9E">
      <w:r w:rsidRPr="007445EE">
        <w:rPr>
          <w:i/>
        </w:rPr>
        <w:t>General Instructions</w:t>
      </w:r>
      <w:r>
        <w:t xml:space="preserve">: Read the questions carefully and make your answers as precise as possible. It is preferable that the answers are submitted as WORD or PDF files compatible with Windows OS. You can submit handwritten answers provided that they are (a) legible; (b) neatly written; and (c) scanned as a PDF file. </w:t>
      </w:r>
      <w:r w:rsidRPr="00D65D47">
        <w:rPr>
          <w:b/>
        </w:rPr>
        <w:t>Do not su</w:t>
      </w:r>
      <w:r>
        <w:rPr>
          <w:b/>
        </w:rPr>
        <w:t>bmit photos of handwritten pages.</w:t>
      </w:r>
    </w:p>
    <w:p w:rsidR="00233A9E" w:rsidRDefault="00233A9E" w:rsidP="00233A9E">
      <w:pPr>
        <w:pStyle w:val="ListParagraph"/>
        <w:numPr>
          <w:ilvl w:val="0"/>
          <w:numId w:val="3"/>
        </w:numPr>
        <w:rPr>
          <w:rFonts w:eastAsiaTheme="minorEastAsia"/>
        </w:rPr>
      </w:pPr>
      <w:r>
        <w:t xml:space="preserve">A firm producing hockey sticks has a production function given by </w:t>
      </w:r>
      <w:r w:rsidRPr="00422C1D">
        <w:rPr>
          <w:position w:val="-10"/>
        </w:rPr>
        <w:object w:dxaOrig="9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5pt;height:18.8pt" o:ole="">
            <v:imagedata r:id="rId8" o:title=""/>
          </v:shape>
          <o:OLEObject Type="Embed" ProgID="Equation.DSMT4" ShapeID="_x0000_i1025" DrawAspect="Content" ObjectID="_1574770811" r:id="rId9"/>
        </w:object>
      </w:r>
      <w:r>
        <w:t xml:space="preserve"> In the short-run, the quantity of capital that the firm has is fixed </w:t>
      </w:r>
      <w:proofErr w:type="gramStart"/>
      <w:r>
        <w:t xml:space="preserve">at </w:t>
      </w:r>
      <w:proofErr w:type="gramEnd"/>
      <m:oMath>
        <m:r>
          <w:rPr>
            <w:rFonts w:ascii="Cambria Math" w:hAnsi="Cambria Math"/>
          </w:rPr>
          <m:t>k=100</m:t>
        </m:r>
      </m:oMath>
      <w:r>
        <w:rPr>
          <w:rFonts w:eastAsiaTheme="minorEastAsia"/>
        </w:rPr>
        <w:t xml:space="preserve">. The rental rate for </w:t>
      </w:r>
      <m:oMath>
        <m:r>
          <w:rPr>
            <w:rFonts w:ascii="Cambria Math" w:eastAsiaTheme="minorEastAsia" w:hAnsi="Cambria Math"/>
          </w:rPr>
          <m:t>k</m:t>
        </m:r>
      </m:oMath>
      <w:r>
        <w:rPr>
          <w:rFonts w:eastAsiaTheme="minorEastAsia"/>
        </w:rPr>
        <w:t xml:space="preserve"> is </w:t>
      </w:r>
      <m:oMath>
        <m:r>
          <w:rPr>
            <w:rFonts w:ascii="Cambria Math" w:eastAsiaTheme="minorEastAsia" w:hAnsi="Cambria Math"/>
          </w:rPr>
          <m:t>v=$1,</m:t>
        </m:r>
      </m:oMath>
      <w:r>
        <w:rPr>
          <w:rFonts w:eastAsiaTheme="minorEastAsia"/>
        </w:rPr>
        <w:t xml:space="preserve"> and the wage rate for </w:t>
      </w:r>
      <m:oMath>
        <m:r>
          <w:rPr>
            <w:rFonts w:ascii="Cambria Math" w:eastAsiaTheme="minorEastAsia" w:hAnsi="Cambria Math"/>
          </w:rPr>
          <m:t>l</m:t>
        </m:r>
      </m:oMath>
      <w:r>
        <w:rPr>
          <w:rFonts w:eastAsiaTheme="minorEastAsia"/>
        </w:rPr>
        <w:t xml:space="preserve"> is </w:t>
      </w:r>
      <m:oMath>
        <m:r>
          <w:rPr>
            <w:rFonts w:ascii="Cambria Math" w:eastAsiaTheme="minorEastAsia" w:hAnsi="Cambria Math"/>
          </w:rPr>
          <m:t>w=$4.</m:t>
        </m:r>
      </m:oMath>
    </w:p>
    <w:p w:rsidR="00233A9E" w:rsidRDefault="00233A9E" w:rsidP="00233A9E">
      <w:pPr>
        <w:pStyle w:val="ListParagraph"/>
        <w:numPr>
          <w:ilvl w:val="1"/>
          <w:numId w:val="3"/>
        </w:numPr>
      </w:pPr>
      <w:r>
        <w:t xml:space="preserve">Calculate the firm’s short-run </w:t>
      </w:r>
      <w:r w:rsidRPr="00422C1D">
        <w:rPr>
          <w:i/>
        </w:rPr>
        <w:t>total</w:t>
      </w:r>
      <w:r>
        <w:t xml:space="preserve"> cost function and </w:t>
      </w:r>
      <w:r w:rsidRPr="00422C1D">
        <w:rPr>
          <w:i/>
        </w:rPr>
        <w:t>average</w:t>
      </w:r>
      <w:r>
        <w:t xml:space="preserve"> cost function. </w:t>
      </w:r>
      <w:r w:rsidRPr="00465E9C">
        <w:rPr>
          <w:b/>
        </w:rPr>
        <w:t>5 points</w:t>
      </w:r>
    </w:p>
    <w:p w:rsidR="00233A9E" w:rsidRDefault="00233A9E" w:rsidP="00233A9E">
      <w:pPr>
        <w:pStyle w:val="ListParagraph"/>
        <w:numPr>
          <w:ilvl w:val="1"/>
          <w:numId w:val="3"/>
        </w:numPr>
      </w:pPr>
      <w:r>
        <w:t xml:space="preserve">Calculate the firm’s short-run </w:t>
      </w:r>
      <w:r w:rsidRPr="00422C1D">
        <w:rPr>
          <w:i/>
        </w:rPr>
        <w:t>marginal</w:t>
      </w:r>
      <w:r>
        <w:t xml:space="preserve"> cost function. </w:t>
      </w:r>
      <w:r>
        <w:rPr>
          <w:b/>
        </w:rPr>
        <w:t>2</w:t>
      </w:r>
      <w:r w:rsidRPr="00465E9C">
        <w:rPr>
          <w:b/>
        </w:rPr>
        <w:t xml:space="preserve"> points</w:t>
      </w:r>
    </w:p>
    <w:p w:rsidR="00233A9E" w:rsidRPr="00422C1D" w:rsidRDefault="00233A9E" w:rsidP="00233A9E">
      <w:pPr>
        <w:pStyle w:val="ListParagraph"/>
        <w:numPr>
          <w:ilvl w:val="1"/>
          <w:numId w:val="3"/>
        </w:numPr>
      </w:pPr>
      <w:r>
        <w:t xml:space="preserve">Plot the short-run average and marginal cost functions for the following values of </w:t>
      </w:r>
      <m:oMath>
        <m:r>
          <w:rPr>
            <w:rFonts w:ascii="Cambria Math" w:hAnsi="Cambria Math"/>
          </w:rPr>
          <m:t>q:</m:t>
        </m:r>
        <m:d>
          <m:dPr>
            <m:begChr m:val="{"/>
            <m:endChr m:val="}"/>
            <m:ctrlPr>
              <w:rPr>
                <w:rFonts w:ascii="Cambria Math" w:hAnsi="Cambria Math"/>
                <w:i/>
              </w:rPr>
            </m:ctrlPr>
          </m:dPr>
          <m:e>
            <m:r>
              <w:rPr>
                <w:rFonts w:ascii="Cambria Math" w:hAnsi="Cambria Math"/>
              </w:rPr>
              <m:t>25,50,100,200</m:t>
            </m:r>
          </m:e>
        </m:d>
        <m:r>
          <w:rPr>
            <w:rFonts w:ascii="Cambria Math" w:hAnsi="Cambria Math"/>
          </w:rPr>
          <m:t>.</m:t>
        </m:r>
      </m:oMath>
      <w:r>
        <w:rPr>
          <w:rFonts w:eastAsiaTheme="minorEastAsia"/>
        </w:rPr>
        <w:t xml:space="preserve"> </w:t>
      </w:r>
      <w:r w:rsidRPr="00465E9C">
        <w:rPr>
          <w:rFonts w:eastAsiaTheme="minorEastAsia"/>
          <w:b/>
        </w:rPr>
        <w:t>7</w:t>
      </w:r>
      <w:r w:rsidRPr="00465E9C">
        <w:rPr>
          <w:b/>
        </w:rPr>
        <w:t xml:space="preserve"> points</w:t>
      </w:r>
    </w:p>
    <w:p w:rsidR="00233A9E" w:rsidRPr="00422C1D" w:rsidRDefault="00233A9E" w:rsidP="00233A9E">
      <w:pPr>
        <w:pStyle w:val="ListParagraph"/>
        <w:numPr>
          <w:ilvl w:val="1"/>
          <w:numId w:val="3"/>
        </w:numPr>
      </w:pPr>
      <w:r>
        <w:rPr>
          <w:rFonts w:eastAsiaTheme="minorEastAsia"/>
        </w:rPr>
        <w:t xml:space="preserve">At what level of </w:t>
      </w:r>
      <m:oMath>
        <m:r>
          <w:rPr>
            <w:rFonts w:ascii="Cambria Math" w:eastAsiaTheme="minorEastAsia" w:hAnsi="Cambria Math"/>
          </w:rPr>
          <m:t>q</m:t>
        </m:r>
      </m:oMath>
      <w:r>
        <w:rPr>
          <w:rFonts w:eastAsiaTheme="minorEastAsia"/>
        </w:rPr>
        <w:t xml:space="preserve"> does the short-run average and marginal cost curves intersect? </w:t>
      </w:r>
      <w:r>
        <w:rPr>
          <w:b/>
        </w:rPr>
        <w:t>2</w:t>
      </w:r>
      <w:r w:rsidRPr="00465E9C">
        <w:rPr>
          <w:b/>
        </w:rPr>
        <w:t xml:space="preserve"> points</w:t>
      </w:r>
    </w:p>
    <w:p w:rsidR="00233A9E" w:rsidRPr="005605DA" w:rsidRDefault="00233A9E" w:rsidP="00233A9E">
      <w:pPr>
        <w:pStyle w:val="ListParagraph"/>
        <w:numPr>
          <w:ilvl w:val="1"/>
          <w:numId w:val="3"/>
        </w:numPr>
      </w:pPr>
      <w:r>
        <w:rPr>
          <w:rFonts w:eastAsiaTheme="minorEastAsia"/>
        </w:rPr>
        <w:t xml:space="preserve">Explain why the short-run marginal cost curve will always intersect the short-run average curve at its lowest point. </w:t>
      </w:r>
      <w:r>
        <w:rPr>
          <w:b/>
        </w:rPr>
        <w:t>7</w:t>
      </w:r>
      <w:r w:rsidRPr="00465E9C">
        <w:rPr>
          <w:b/>
        </w:rPr>
        <w:t xml:space="preserve"> points</w:t>
      </w:r>
    </w:p>
    <w:p w:rsidR="00233A9E" w:rsidRDefault="00233A9E" w:rsidP="00233A9E">
      <w:pPr>
        <w:ind w:left="1080"/>
        <w:rPr>
          <w:rFonts w:eastAsiaTheme="minorEastAsia"/>
        </w:rPr>
      </w:pPr>
      <w:r>
        <w:t xml:space="preserve">Suppose that the quantity of capital that the firm has is fixed at </w:t>
      </w:r>
      <m:oMath>
        <m:r>
          <w:rPr>
            <w:rFonts w:ascii="Cambria Math" w:hAnsi="Cambria Math"/>
          </w:rPr>
          <m:t>k=</m:t>
        </m:r>
        <m:acc>
          <m:accPr>
            <m:chr m:val="̅"/>
            <m:ctrlPr>
              <w:rPr>
                <w:rFonts w:ascii="Cambria Math" w:hAnsi="Cambria Math"/>
                <w:i/>
              </w:rPr>
            </m:ctrlPr>
          </m:accPr>
          <m:e>
            <m:r>
              <w:rPr>
                <w:rFonts w:ascii="Cambria Math" w:hAnsi="Cambria Math"/>
              </w:rPr>
              <m:t>k</m:t>
            </m:r>
          </m:e>
        </m:acc>
        <m:r>
          <w:rPr>
            <w:rFonts w:ascii="Cambria Math" w:hAnsi="Cambria Math"/>
          </w:rPr>
          <m:t>.</m:t>
        </m:r>
      </m:oMath>
    </w:p>
    <w:p w:rsidR="00233A9E" w:rsidRPr="005605DA" w:rsidRDefault="00233A9E" w:rsidP="00233A9E">
      <w:pPr>
        <w:pStyle w:val="ListParagraph"/>
        <w:numPr>
          <w:ilvl w:val="1"/>
          <w:numId w:val="3"/>
        </w:numPr>
      </w:pPr>
      <w:r>
        <w:lastRenderedPageBreak/>
        <w:t xml:space="preserve">Calculate the firm’s total cost function in terms of </w:t>
      </w:r>
      <m:oMath>
        <m:r>
          <w:rPr>
            <w:rFonts w:ascii="Cambria Math" w:hAnsi="Cambria Math"/>
          </w:rPr>
          <m:t xml:space="preserve">q, w, v and </m:t>
        </m:r>
        <m:acc>
          <m:accPr>
            <m:chr m:val="̅"/>
            <m:ctrlPr>
              <w:rPr>
                <w:rFonts w:ascii="Cambria Math" w:hAnsi="Cambria Math"/>
                <w:i/>
              </w:rPr>
            </m:ctrlPr>
          </m:accPr>
          <m:e>
            <m:r>
              <w:rPr>
                <w:rFonts w:ascii="Cambria Math" w:hAnsi="Cambria Math"/>
              </w:rPr>
              <m:t>k</m:t>
            </m:r>
          </m:e>
        </m:acc>
      </m:oMath>
      <w:r>
        <w:rPr>
          <w:rFonts w:eastAsiaTheme="minorEastAsia"/>
        </w:rPr>
        <w:t xml:space="preserve">. </w:t>
      </w:r>
      <w:r w:rsidRPr="00465E9C">
        <w:rPr>
          <w:b/>
        </w:rPr>
        <w:t>5 points</w:t>
      </w:r>
    </w:p>
    <w:p w:rsidR="00233A9E" w:rsidRPr="005605DA" w:rsidRDefault="00233A9E" w:rsidP="00233A9E">
      <w:pPr>
        <w:pStyle w:val="ListParagraph"/>
        <w:numPr>
          <w:ilvl w:val="1"/>
          <w:numId w:val="3"/>
        </w:numPr>
      </w:pPr>
      <w:r>
        <w:rPr>
          <w:rFonts w:eastAsiaTheme="minorEastAsia"/>
        </w:rPr>
        <w:t xml:space="preserve">Given </w:t>
      </w:r>
      <m:oMath>
        <m:r>
          <w:rPr>
            <w:rFonts w:ascii="Cambria Math" w:eastAsiaTheme="minorEastAsia" w:hAnsi="Cambria Math"/>
          </w:rPr>
          <m:t>q, w</m:t>
        </m:r>
      </m:oMath>
      <w:r>
        <w:rPr>
          <w:rFonts w:eastAsiaTheme="minorEastAsia"/>
        </w:rPr>
        <w:t xml:space="preserve"> and </w:t>
      </w:r>
      <m:oMath>
        <m:r>
          <w:rPr>
            <w:rFonts w:ascii="Cambria Math" w:eastAsiaTheme="minorEastAsia" w:hAnsi="Cambria Math"/>
          </w:rPr>
          <m:t>v</m:t>
        </m:r>
      </m:oMath>
      <w:r>
        <w:rPr>
          <w:rFonts w:eastAsiaTheme="minorEastAsia"/>
        </w:rPr>
        <w:t xml:space="preserve">, how should the quantity of capital chosen so as to minimize total cost? </w:t>
      </w:r>
      <w:r w:rsidRPr="00465E9C">
        <w:rPr>
          <w:rFonts w:eastAsiaTheme="minorEastAsia"/>
          <w:b/>
        </w:rPr>
        <w:t>7</w:t>
      </w:r>
      <w:r w:rsidRPr="00465E9C">
        <w:rPr>
          <w:b/>
        </w:rPr>
        <w:t xml:space="preserve"> points</w:t>
      </w:r>
    </w:p>
    <w:p w:rsidR="00233A9E" w:rsidRPr="005605DA" w:rsidRDefault="00233A9E" w:rsidP="00233A9E">
      <w:pPr>
        <w:pStyle w:val="ListParagraph"/>
        <w:numPr>
          <w:ilvl w:val="1"/>
          <w:numId w:val="3"/>
        </w:numPr>
      </w:pPr>
      <w:r>
        <w:rPr>
          <w:rFonts w:eastAsiaTheme="minorEastAsia"/>
        </w:rPr>
        <w:t xml:space="preserve">Use your result from (g) to calculate the long-run total cost function. </w:t>
      </w:r>
      <w:r w:rsidRPr="00465E9C">
        <w:rPr>
          <w:b/>
        </w:rPr>
        <w:t>5 points</w:t>
      </w:r>
    </w:p>
    <w:p w:rsidR="00233A9E" w:rsidRPr="00422C1D" w:rsidRDefault="00233A9E" w:rsidP="00233A9E">
      <w:pPr>
        <w:pStyle w:val="ListParagraph"/>
        <w:numPr>
          <w:ilvl w:val="1"/>
          <w:numId w:val="3"/>
        </w:numPr>
      </w:pPr>
      <w:r>
        <w:rPr>
          <w:rFonts w:eastAsiaTheme="minorEastAsia"/>
        </w:rPr>
        <w:t xml:space="preserve">For </w:t>
      </w:r>
      <m:oMath>
        <m:r>
          <w:rPr>
            <w:rFonts w:ascii="Cambria Math" w:eastAsiaTheme="minorEastAsia" w:hAnsi="Cambria Math"/>
          </w:rPr>
          <m:t>w=$4</m:t>
        </m:r>
      </m:oMath>
      <w:r>
        <w:rPr>
          <w:rFonts w:eastAsiaTheme="minorEastAsia"/>
        </w:rPr>
        <w:t xml:space="preserve"> and </w:t>
      </w:r>
      <m:oMath>
        <m:r>
          <w:rPr>
            <w:rFonts w:ascii="Cambria Math" w:eastAsiaTheme="minorEastAsia" w:hAnsi="Cambria Math"/>
          </w:rPr>
          <m:t>v=$1</m:t>
        </m:r>
      </m:oMath>
      <w:r>
        <w:rPr>
          <w:rFonts w:eastAsiaTheme="minorEastAsia"/>
        </w:rPr>
        <w:t xml:space="preserve">, plot the long-run total cost function. Your plot should show that the long-run total cost curve is an envelope for the short-run cost curves derived in part (c) by examining values of </w:t>
      </w:r>
      <m:oMath>
        <m:acc>
          <m:accPr>
            <m:chr m:val="̅"/>
            <m:ctrlPr>
              <w:rPr>
                <w:rFonts w:ascii="Cambria Math" w:hAnsi="Cambria Math"/>
                <w:i/>
              </w:rPr>
            </m:ctrlPr>
          </m:accPr>
          <m:e>
            <m:r>
              <w:rPr>
                <w:rFonts w:ascii="Cambria Math" w:hAnsi="Cambria Math"/>
              </w:rPr>
              <m:t>k</m:t>
            </m:r>
          </m:e>
        </m:acc>
      </m:oMath>
      <w:r>
        <w:rPr>
          <w:rFonts w:eastAsiaTheme="minorEastAsia"/>
        </w:rPr>
        <w:t xml:space="preserve"> of 100, 200 and 400. </w:t>
      </w:r>
      <w:r>
        <w:rPr>
          <w:b/>
        </w:rPr>
        <w:t>10</w:t>
      </w:r>
      <w:r w:rsidRPr="00465E9C">
        <w:rPr>
          <w:b/>
        </w:rPr>
        <w:t xml:space="preserve"> points</w:t>
      </w:r>
    </w:p>
    <w:p w:rsidR="00233A9E" w:rsidRDefault="00233A9E" w:rsidP="00233A9E">
      <w:pPr>
        <w:pStyle w:val="ListParagraph"/>
        <w:numPr>
          <w:ilvl w:val="0"/>
          <w:numId w:val="3"/>
        </w:numPr>
        <w:rPr>
          <w:rFonts w:eastAsiaTheme="minorEastAsia"/>
        </w:rPr>
      </w:pPr>
      <w:r>
        <w:t>The</w:t>
      </w:r>
      <w:r w:rsidRPr="007E2260">
        <w:t xml:space="preserve"> </w:t>
      </w:r>
      <w:r>
        <w:t xml:space="preserve">total cost function of a firm is given by </w:t>
      </w:r>
      <m:oMath>
        <m:r>
          <w:rPr>
            <w:rFonts w:ascii="Cambria Math" w:hAnsi="Cambria Math"/>
          </w:rPr>
          <m:t>C=q</m:t>
        </m:r>
        <m:sSup>
          <m:sSupPr>
            <m:ctrlPr>
              <w:rPr>
                <w:rFonts w:ascii="Cambria Math" w:hAnsi="Cambria Math"/>
                <w:i/>
              </w:rPr>
            </m:ctrlPr>
          </m:sSupPr>
          <m:e>
            <m:r>
              <w:rPr>
                <w:rFonts w:ascii="Cambria Math" w:hAnsi="Cambria Math"/>
              </w:rPr>
              <m:t>w</m:t>
            </m:r>
          </m:e>
          <m:sup>
            <m:r>
              <w:rPr>
                <w:rFonts w:ascii="Cambria Math" w:hAnsi="Cambria Math"/>
              </w:rPr>
              <m:t>2/3</m:t>
            </m:r>
          </m:sup>
        </m:sSup>
        <m:sSup>
          <m:sSupPr>
            <m:ctrlPr>
              <w:rPr>
                <w:rFonts w:ascii="Cambria Math" w:hAnsi="Cambria Math"/>
                <w:i/>
              </w:rPr>
            </m:ctrlPr>
          </m:sSupPr>
          <m:e>
            <m:r>
              <w:rPr>
                <w:rFonts w:ascii="Cambria Math" w:hAnsi="Cambria Math"/>
              </w:rPr>
              <m:t>v</m:t>
            </m:r>
          </m:e>
          <m:sup>
            <m:r>
              <w:rPr>
                <w:rFonts w:ascii="Cambria Math" w:hAnsi="Cambria Math"/>
              </w:rPr>
              <m:t>1/3</m:t>
            </m:r>
          </m:sup>
        </m:sSup>
      </m:oMath>
      <w:r>
        <w:rPr>
          <w:rFonts w:eastAsiaTheme="minorEastAsia"/>
        </w:rPr>
        <w:t>.</w:t>
      </w:r>
    </w:p>
    <w:p w:rsidR="00233A9E" w:rsidRPr="007E2260" w:rsidRDefault="00233A9E" w:rsidP="00233A9E">
      <w:pPr>
        <w:pStyle w:val="ListParagraph"/>
        <w:numPr>
          <w:ilvl w:val="1"/>
          <w:numId w:val="3"/>
        </w:numPr>
      </w:pPr>
      <w:r>
        <w:rPr>
          <w:rFonts w:eastAsiaTheme="minorEastAsia"/>
        </w:rPr>
        <w:t xml:space="preserve">Use Shephard’s lemma to compute the (constant output) demand functions for </w:t>
      </w:r>
      <m:oMath>
        <m:r>
          <w:rPr>
            <w:rFonts w:ascii="Cambria Math" w:eastAsiaTheme="minorEastAsia" w:hAnsi="Cambria Math"/>
          </w:rPr>
          <m:t>l</m:t>
        </m:r>
      </m:oMath>
      <w:r>
        <w:rPr>
          <w:rFonts w:eastAsiaTheme="minorEastAsia"/>
        </w:rPr>
        <w:t xml:space="preserve"> and </w:t>
      </w:r>
      <m:oMath>
        <m:r>
          <w:rPr>
            <w:rFonts w:ascii="Cambria Math" w:eastAsiaTheme="minorEastAsia" w:hAnsi="Cambria Math"/>
          </w:rPr>
          <m:t>k</m:t>
        </m:r>
      </m:oMath>
      <w:r>
        <w:rPr>
          <w:rFonts w:eastAsiaTheme="minorEastAsia"/>
        </w:rPr>
        <w:t xml:space="preserve">. </w:t>
      </w:r>
      <w:r w:rsidRPr="00465E9C">
        <w:rPr>
          <w:rFonts w:eastAsiaTheme="minorEastAsia"/>
          <w:b/>
        </w:rPr>
        <w:t>10 points</w:t>
      </w:r>
    </w:p>
    <w:p w:rsidR="00233A9E" w:rsidRPr="00212A0C" w:rsidRDefault="00233A9E" w:rsidP="00233A9E">
      <w:pPr>
        <w:pStyle w:val="ListParagraph"/>
        <w:numPr>
          <w:ilvl w:val="1"/>
          <w:numId w:val="3"/>
        </w:numPr>
      </w:pPr>
      <w:r>
        <w:rPr>
          <w:rFonts w:eastAsiaTheme="minorEastAsia"/>
        </w:rPr>
        <w:t xml:space="preserve">Use your results from part (a) to calculate the underlying production function for </w:t>
      </w:r>
      <m:oMath>
        <m:r>
          <w:rPr>
            <w:rFonts w:ascii="Cambria Math" w:eastAsiaTheme="minorEastAsia" w:hAnsi="Cambria Math"/>
          </w:rPr>
          <m:t>q</m:t>
        </m:r>
      </m:oMath>
      <w:r>
        <w:rPr>
          <w:rFonts w:eastAsiaTheme="minorEastAsia"/>
        </w:rPr>
        <w:t xml:space="preserve">. </w:t>
      </w:r>
      <w:r w:rsidRPr="00465E9C">
        <w:rPr>
          <w:rFonts w:eastAsiaTheme="minorEastAsia"/>
          <w:b/>
        </w:rPr>
        <w:t>10 points</w:t>
      </w:r>
    </w:p>
    <w:p w:rsidR="00233A9E" w:rsidRPr="00212A0C" w:rsidRDefault="00233A9E" w:rsidP="00233A9E">
      <w:pPr>
        <w:pStyle w:val="ListParagraph"/>
        <w:numPr>
          <w:ilvl w:val="0"/>
          <w:numId w:val="3"/>
        </w:numPr>
      </w:pPr>
      <w:r>
        <w:rPr>
          <w:rFonts w:eastAsiaTheme="minorEastAsia"/>
        </w:rPr>
        <w:t>Use Miller (2000) to answer the questions below.</w:t>
      </w:r>
    </w:p>
    <w:p w:rsidR="00233A9E" w:rsidRPr="00212A0C" w:rsidRDefault="00233A9E" w:rsidP="00233A9E">
      <w:pPr>
        <w:pStyle w:val="ListParagraph"/>
        <w:numPr>
          <w:ilvl w:val="1"/>
          <w:numId w:val="3"/>
        </w:numPr>
      </w:pPr>
      <w:r>
        <w:rPr>
          <w:rFonts w:eastAsiaTheme="minorEastAsia"/>
        </w:rPr>
        <w:t xml:space="preserve">Describe the distinction between pure assembly and pure continuous manufacturing processing with examples. </w:t>
      </w:r>
      <w:r>
        <w:rPr>
          <w:rFonts w:eastAsiaTheme="minorEastAsia"/>
          <w:b/>
        </w:rPr>
        <w:t>15</w:t>
      </w:r>
      <w:r w:rsidRPr="00465E9C">
        <w:rPr>
          <w:rFonts w:eastAsiaTheme="minorEastAsia"/>
          <w:b/>
        </w:rPr>
        <w:t xml:space="preserve"> points</w:t>
      </w:r>
    </w:p>
    <w:p w:rsidR="00233A9E" w:rsidRPr="007E2260" w:rsidRDefault="00233A9E" w:rsidP="00233A9E">
      <w:pPr>
        <w:pStyle w:val="ListParagraph"/>
        <w:numPr>
          <w:ilvl w:val="1"/>
          <w:numId w:val="3"/>
        </w:numPr>
      </w:pPr>
      <w:r>
        <w:rPr>
          <w:rFonts w:eastAsiaTheme="minorEastAsia"/>
        </w:rPr>
        <w:t xml:space="preserve">How does the adjustment process to changes in output in these process differ from the adjustment process described in marginalist theory of the firm? </w:t>
      </w:r>
      <w:r>
        <w:rPr>
          <w:rFonts w:eastAsiaTheme="minorEastAsia"/>
          <w:b/>
        </w:rPr>
        <w:t>15</w:t>
      </w:r>
      <w:r w:rsidRPr="00465E9C">
        <w:rPr>
          <w:rFonts w:eastAsiaTheme="minorEastAsia"/>
          <w:b/>
        </w:rPr>
        <w:t xml:space="preserve"> points</w:t>
      </w:r>
    </w:p>
    <w:p w:rsidR="00233A9E" w:rsidRDefault="00233A9E" w:rsidP="00F400A5">
      <w:r>
        <w:t>SEE NEXT PAGE</w:t>
      </w:r>
      <w:r>
        <w:br w:type="page"/>
      </w:r>
    </w:p>
    <w:p w:rsidR="00885494" w:rsidRPr="007445EE" w:rsidRDefault="00885494" w:rsidP="00885494">
      <w:pPr>
        <w:pStyle w:val="Heading1"/>
      </w:pPr>
      <w:r w:rsidRPr="007445EE">
        <w:lastRenderedPageBreak/>
        <w:t xml:space="preserve">Advanced Microeconomics: </w:t>
      </w:r>
      <w:r w:rsidRPr="00B4415A">
        <w:t>Question set #</w:t>
      </w:r>
      <w:r>
        <w:t>4</w:t>
      </w:r>
    </w:p>
    <w:p w:rsidR="0035047B" w:rsidRDefault="00885494" w:rsidP="00885494">
      <w:r w:rsidRPr="0034667E">
        <w:rPr>
          <w:b/>
          <w:noProof/>
        </w:rPr>
        <mc:AlternateContent>
          <mc:Choice Requires="wps">
            <w:drawing>
              <wp:anchor distT="36195" distB="36195" distL="36195" distR="36195" simplePos="0" relativeHeight="251659264" behindDoc="0" locked="0" layoutInCell="1" allowOverlap="1" wp14:anchorId="62E7DD86" wp14:editId="742A557D">
                <wp:simplePos x="0" y="0"/>
                <wp:positionH relativeFrom="column">
                  <wp:posOffset>0</wp:posOffset>
                </wp:positionH>
                <wp:positionV relativeFrom="paragraph">
                  <wp:posOffset>20955</wp:posOffset>
                </wp:positionV>
                <wp:extent cx="287655" cy="3270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327025"/>
                        </a:xfrm>
                        <a:prstGeom prst="rect">
                          <a:avLst/>
                        </a:prstGeom>
                        <a:solidFill>
                          <a:srgbClr val="FFFFFF"/>
                        </a:solidFill>
                        <a:ln w="9525">
                          <a:noFill/>
                          <a:miter lim="800000"/>
                          <a:headEnd/>
                          <a:tailEnd/>
                        </a:ln>
                      </wps:spPr>
                      <wps:txbx>
                        <w:txbxContent>
                          <w:p w:rsidR="003F19EE" w:rsidRPr="00604BA7" w:rsidRDefault="003F19EE" w:rsidP="00885494">
                            <w:pPr>
                              <w:spacing w:after="0"/>
                              <w:rPr>
                                <w:b/>
                                <w:sz w:val="44"/>
                              </w:rPr>
                            </w:pPr>
                            <w:r>
                              <w:rPr>
                                <w:b/>
                                <w:sz w:val="44"/>
                              </w:rPr>
                              <w:t>1</w:t>
                            </w:r>
                            <w:r w:rsidRPr="00604BA7">
                              <w:rPr>
                                <w:b/>
                                <w:sz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E7DD86" id="_x0000_t202" coordsize="21600,21600" o:spt="202" path="m,l,21600r21600,l21600,xe">
                <v:stroke joinstyle="miter"/>
                <v:path gradientshapeok="t" o:connecttype="rect"/>
              </v:shapetype>
              <v:shape id="Text Box 2" o:spid="_x0000_s1026" type="#_x0000_t202" style="position:absolute;margin-left:0;margin-top:1.65pt;width:22.65pt;height:25.75pt;z-index:251659264;visibility:visible;mso-wrap-style:square;mso-width-percent:0;mso-height-percent:0;mso-wrap-distance-left:2.85pt;mso-wrap-distance-top:2.85pt;mso-wrap-distance-right:2.85pt;mso-wrap-distance-bottom:2.8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" stroked="f">
                <v:textbox inset="0,0,0,0">
                  <w:txbxContent>
                    <w:p w:rsidR="003F19EE" w:rsidRPr="00604BA7" w:rsidRDefault="003F19EE" w:rsidP="00885494">
                      <w:pPr>
                        <w:spacing w:after="0"/>
                        <w:rPr>
                          <w:b/>
                          <w:sz w:val="44"/>
                        </w:rPr>
                      </w:pPr>
                      <w:r>
                        <w:rPr>
                          <w:b/>
                          <w:sz w:val="44"/>
                        </w:rPr>
                        <w:t>1</w:t>
                      </w:r>
                      <w:r w:rsidRPr="00604BA7">
                        <w:rPr>
                          <w:b/>
                          <w:sz w:val="44"/>
                        </w:rPr>
                        <w:t>.</w:t>
                      </w:r>
                    </w:p>
                  </w:txbxContent>
                </v:textbox>
                <w10:wrap type="square"/>
              </v:shape>
            </w:pict>
          </mc:Fallback>
        </mc:AlternateContent>
      </w:r>
      <w:r w:rsidRPr="0034667E">
        <w:rPr>
          <w:b/>
        </w:rPr>
        <w:t>A.</w:t>
      </w:r>
      <w:r>
        <w:t xml:space="preserve"> </w:t>
      </w:r>
      <w:r w:rsidR="0035047B">
        <w:t xml:space="preserve">The hockey sticks producing firm has a Cobb-Douglas production function of </w:t>
      </w:r>
    </w:p>
    <w:p w:rsidR="00885494" w:rsidRDefault="0035047B" w:rsidP="0035047B">
      <w:pPr>
        <w:jc w:val="center"/>
        <w:rPr>
          <w:rFonts w:eastAsiaTheme="minorEastAsia"/>
        </w:rPr>
      </w:pPr>
      <m:oMath>
        <m:r>
          <w:rPr>
            <w:rFonts w:ascii="Cambria Math" w:hAnsi="Cambria Math"/>
          </w:rPr>
          <m:t>q=f</m:t>
        </m:r>
        <m:d>
          <m:dPr>
            <m:ctrlPr>
              <w:rPr>
                <w:rFonts w:ascii="Cambria Math" w:hAnsi="Cambria Math"/>
                <w:i/>
              </w:rPr>
            </m:ctrlPr>
          </m:dPr>
          <m:e>
            <m:r>
              <w:rPr>
                <w:rFonts w:ascii="Cambria Math" w:hAnsi="Cambria Math"/>
              </w:rPr>
              <m:t>k,l</m:t>
            </m:r>
          </m:e>
        </m:d>
        <m:r>
          <w:rPr>
            <w:rFonts w:ascii="Cambria Math" w:hAnsi="Cambria Math"/>
          </w:rPr>
          <m:t>=2∙</m:t>
        </m:r>
        <m:rad>
          <m:radPr>
            <m:degHide m:val="1"/>
            <m:ctrlPr>
              <w:rPr>
                <w:rFonts w:ascii="Cambria Math" w:hAnsi="Cambria Math"/>
                <w:i/>
              </w:rPr>
            </m:ctrlPr>
          </m:radPr>
          <m:deg/>
          <m:e>
            <m:r>
              <w:rPr>
                <w:rFonts w:ascii="Cambria Math" w:hAnsi="Cambria Math"/>
              </w:rPr>
              <m:t>k∙l</m:t>
            </m:r>
          </m:e>
        </m:rad>
      </m:oMath>
      <w:r>
        <w:rPr>
          <w:rFonts w:eastAsiaTheme="minorEastAsia"/>
        </w:rPr>
        <w:t>,</w:t>
      </w:r>
    </w:p>
    <w:p w:rsidR="0035047B" w:rsidRDefault="0035047B" w:rsidP="0035047B">
      <w:pPr>
        <w:rPr>
          <w:rFonts w:eastAsiaTheme="minorEastAsia"/>
        </w:rPr>
      </w:pPr>
      <w:r>
        <w:rPr>
          <w:rFonts w:eastAsiaTheme="minorEastAsia"/>
        </w:rPr>
        <w:t xml:space="preserve">where capital input is given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=100</m:t>
        </m:r>
      </m:oMath>
      <w:r>
        <w:rPr>
          <w:rFonts w:eastAsiaTheme="minorEastAsia"/>
        </w:rPr>
        <w:t>, hence, the short-run production function is:</w:t>
      </w:r>
    </w:p>
    <w:p w:rsidR="0035047B" w:rsidRDefault="0035047B" w:rsidP="0035047B">
      <w:pPr>
        <w:jc w:val="center"/>
        <w:rPr>
          <w:rFonts w:eastAsiaTheme="minorEastAsia"/>
        </w:rPr>
      </w:pPr>
      <m:oMathPara>
        <m:oMath>
          <m:r>
            <w:rPr>
              <w:rFonts w:ascii="Cambria Math" w:hAnsi="Cambria Math"/>
            </w:rPr>
            <m:t>q=f</m:t>
          </m:r>
          <m:d>
            <m:dPr>
              <m:ctrlPr>
                <w:rPr>
                  <w:rFonts w:ascii="Cambria Math" w:hAnsi="Cambria Math"/>
                  <w:i/>
                </w:rPr>
              </m:ctrlPr>
            </m:dPr>
            <m:e>
              <m:r>
                <w:rPr>
                  <w:rFonts w:ascii="Cambria Math" w:hAnsi="Cambria Math"/>
                </w:rPr>
                <m:t>k,l</m:t>
              </m:r>
            </m:e>
          </m:d>
          <m:r>
            <w:rPr>
              <w:rFonts w:ascii="Cambria Math" w:hAnsi="Cambria Math"/>
            </w:rPr>
            <m:t>=2∙</m:t>
          </m:r>
          <m:rad>
            <m:radPr>
              <m:degHide m:val="1"/>
              <m:ctrlPr>
                <w:rPr>
                  <w:rFonts w:ascii="Cambria Math" w:hAnsi="Cambria Math"/>
                  <w:i/>
                </w:rPr>
              </m:ctrlPr>
            </m:radPr>
            <m:deg/>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hAnsi="Cambria Math"/>
                </w:rPr>
                <m:t>∙l</m:t>
              </m:r>
            </m:e>
          </m:rad>
        </m:oMath>
      </m:oMathPara>
    </w:p>
    <w:p w:rsidR="0035047B" w:rsidRDefault="0035047B" w:rsidP="0035047B">
      <w:pPr>
        <w:rPr>
          <w:rFonts w:eastAsiaTheme="minorEastAsia"/>
        </w:rPr>
      </w:pPr>
      <w:r>
        <w:rPr>
          <w:rFonts w:eastAsiaTheme="minorEastAsia"/>
        </w:rPr>
        <w:t>As capital input is given or fixed in the short-run then the labor input is defined via the following representation of the above equation:</w:t>
      </w:r>
    </w:p>
    <w:p w:rsidR="0035047B" w:rsidRDefault="0035047B" w:rsidP="0035047B">
      <w:pPr>
        <w:jc w:val="center"/>
        <w:rPr>
          <w:rFonts w:eastAsiaTheme="minorEastAsia"/>
        </w:rPr>
      </w:pPr>
      <m:oMathPara>
        <m:oMath>
          <m:r>
            <w:rPr>
              <w:rFonts w:ascii="Cambria Math" w:hAnsi="Cambria Math"/>
            </w:rPr>
            <m:t>q=2∙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e>
            <m:sup>
              <m:r>
                <w:rPr>
                  <w:rFonts w:ascii="Cambria Math" w:eastAsiaTheme="minorEastAsia" w:hAnsi="Cambria Math"/>
                </w:rPr>
                <m:t>0.5</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0.5</m:t>
              </m:r>
            </m:sup>
          </m:sSup>
        </m:oMath>
      </m:oMathPara>
    </w:p>
    <w:p w:rsidR="0035047B" w:rsidRDefault="0035047B" w:rsidP="0035047B">
      <w:pPr>
        <w:rPr>
          <w:rFonts w:eastAsiaTheme="minorEastAsia"/>
        </w:rPr>
      </w:pPr>
      <w:r>
        <w:rPr>
          <w:rFonts w:eastAsiaTheme="minorEastAsia"/>
        </w:rPr>
        <w:t xml:space="preserve">Then, the labor input is defined as function of </w:t>
      </w:r>
      <m:oMath>
        <m:r>
          <w:rPr>
            <w:rFonts w:ascii="Cambria Math" w:eastAsiaTheme="minorEastAsia" w:hAnsi="Cambria Math"/>
          </w:rPr>
          <m:t>q</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Pr>
          <w:rFonts w:eastAsiaTheme="minorEastAsia"/>
        </w:rPr>
        <w:t>:</w:t>
      </w:r>
    </w:p>
    <w:p w:rsidR="0035047B" w:rsidRDefault="003F19EE" w:rsidP="0035047B">
      <w:pPr>
        <w:jc w:val="center"/>
        <w:rPr>
          <w:rFonts w:eastAsiaTheme="minorEastAsia"/>
        </w:rPr>
      </w:pPr>
      <m:oMathPara>
        <m:oMath>
          <m:sSup>
            <m:sSupPr>
              <m:ctrlPr>
                <w:rPr>
                  <w:rFonts w:ascii="Cambria Math" w:hAnsi="Cambria Math"/>
                  <w:i/>
                </w:rPr>
              </m:ctrlPr>
            </m:sSupPr>
            <m:e>
              <m:r>
                <w:rPr>
                  <w:rFonts w:ascii="Cambria Math" w:hAnsi="Cambria Math"/>
                </w:rPr>
                <m:t>l</m:t>
              </m:r>
            </m:e>
            <m:sup>
              <m:r>
                <w:rPr>
                  <w:rFonts w:ascii="Cambria Math" w:hAnsi="Cambria Math"/>
                </w:rPr>
                <m:t>0.5</m:t>
              </m:r>
            </m:sup>
          </m:sSup>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2∙</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e>
                <m:sup>
                  <m:r>
                    <w:rPr>
                      <w:rFonts w:ascii="Cambria Math" w:eastAsiaTheme="minorEastAsia" w:hAnsi="Cambria Math"/>
                    </w:rPr>
                    <m:t>0.5</m:t>
                  </m:r>
                </m:sup>
              </m:sSup>
            </m:den>
          </m:f>
          <m:r>
            <w:rPr>
              <w:rFonts w:ascii="Cambria Math" w:hAnsi="Cambria Math"/>
            </w:rPr>
            <m:t>=0.5∙q∙</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e>
            <m:sup>
              <m:r>
                <w:rPr>
                  <w:rFonts w:ascii="Cambria Math" w:eastAsiaTheme="minorEastAsia" w:hAnsi="Cambria Math"/>
                </w:rPr>
                <m:t>-0.5</m:t>
              </m:r>
            </m:sup>
          </m:sSup>
        </m:oMath>
      </m:oMathPara>
    </w:p>
    <w:p w:rsidR="0035047B" w:rsidRDefault="0035047B" w:rsidP="0035047B">
      <w:pPr>
        <w:rPr>
          <w:rFonts w:eastAsiaTheme="minorEastAsia"/>
        </w:rPr>
      </w:pPr>
      <w:r>
        <w:rPr>
          <w:rFonts w:eastAsiaTheme="minorEastAsia"/>
        </w:rPr>
        <w:t>Then, removing the square root from left hand side of the equation yields the following presentation of the above equation:</w:t>
      </w:r>
    </w:p>
    <w:p w:rsidR="0035047B" w:rsidRDefault="003F19EE" w:rsidP="0035047B">
      <w:pPr>
        <w:jc w:val="center"/>
        <w:rPr>
          <w:rFonts w:eastAsiaTheme="minorEastAsia"/>
        </w:rP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(l</m:t>
                  </m:r>
                </m:e>
                <m:sup>
                  <m:r>
                    <w:rPr>
                      <w:rFonts w:ascii="Cambria Math" w:hAnsi="Cambria Math"/>
                    </w:rPr>
                    <m:t>0.5</m:t>
                  </m:r>
                </m:sup>
              </m:s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(0.5∙q∙</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e>
                <m:sup>
                  <m:r>
                    <w:rPr>
                      <w:rFonts w:ascii="Cambria Math" w:eastAsiaTheme="minorEastAsia" w:hAnsi="Cambria Math"/>
                    </w:rPr>
                    <m:t>-0.5</m:t>
                  </m:r>
                </m:sup>
              </m:sSup>
              <m:r>
                <w:rPr>
                  <w:rFonts w:ascii="Cambria Math" w:eastAsiaTheme="minorEastAsia" w:hAnsi="Cambria Math"/>
                </w:rPr>
                <m:t>)</m:t>
              </m:r>
            </m:e>
            <m:sup>
              <m:r>
                <w:rPr>
                  <w:rFonts w:ascii="Cambria Math" w:hAnsi="Cambria Math"/>
                </w:rPr>
                <m:t>2</m:t>
              </m:r>
            </m:sup>
          </m:sSup>
        </m:oMath>
      </m:oMathPara>
    </w:p>
    <w:p w:rsidR="006017EE" w:rsidRDefault="003F19EE" w:rsidP="006017EE">
      <w:pPr>
        <w:jc w:val="center"/>
        <w:rPr>
          <w:rFonts w:eastAsiaTheme="minorEastAsia"/>
        </w:rPr>
      </w:pPr>
      <m:oMathPara>
        <m:oMath>
          <m:sSup>
            <m:sSupPr>
              <m:ctrlPr>
                <w:rPr>
                  <w:rFonts w:ascii="Cambria Math" w:hAnsi="Cambria Math"/>
                  <w:i/>
                </w:rPr>
              </m:ctrlPr>
            </m:sSupPr>
            <m:e>
              <m:r>
                <w:rPr>
                  <w:rFonts w:ascii="Cambria Math" w:hAnsi="Cambria Math"/>
                </w:rPr>
                <m:t>l</m:t>
              </m:r>
            </m:e>
            <m:sup>
              <m:r>
                <w:rPr>
                  <w:rFonts w:ascii="Cambria Math" w:hAnsi="Cambria Math"/>
                </w:rPr>
                <m:t>0.5∙2</m:t>
              </m:r>
            </m:sup>
          </m:sSup>
          <m:r>
            <w:rPr>
              <w:rFonts w:ascii="Cambria Math" w:hAnsi="Cambria Math"/>
            </w:rPr>
            <m:t>=l=</m:t>
          </m:r>
          <m:sSup>
            <m:sSupPr>
              <m:ctrlPr>
                <w:rPr>
                  <w:rFonts w:ascii="Cambria Math" w:hAnsi="Cambria Math"/>
                  <w:i/>
                </w:rPr>
              </m:ctrlPr>
            </m:sSupPr>
            <m:e>
              <m:r>
                <w:rPr>
                  <w:rFonts w:ascii="Cambria Math" w:hAnsi="Cambria Math"/>
                </w:rPr>
                <m:t>0.5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e>
            <m:sup>
              <m:r>
                <w:rPr>
                  <w:rFonts w:ascii="Cambria Math" w:eastAsiaTheme="minorEastAsia" w:hAnsi="Cambria Math"/>
                </w:rPr>
                <m:t>-0.5∙2</m:t>
              </m:r>
            </m:sup>
          </m:sSup>
          <m:r>
            <w:rPr>
              <w:rFonts w:ascii="Cambria Math" w:eastAsiaTheme="minorEastAsia" w:hAnsi="Cambria Math"/>
            </w:rPr>
            <m:t>=0.25</m:t>
          </m:r>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e>
            <m:sup>
              <m:r>
                <w:rPr>
                  <w:rFonts w:ascii="Cambria Math" w:eastAsiaTheme="minorEastAsia" w:hAnsi="Cambria Math"/>
                </w:rPr>
                <m:t>-1</m:t>
              </m:r>
            </m:sup>
          </m:sSup>
        </m:oMath>
      </m:oMathPara>
    </w:p>
    <w:p w:rsidR="006017EE" w:rsidRDefault="006017EE" w:rsidP="006017EE">
      <w:pPr>
        <w:jc w:val="center"/>
        <w:rPr>
          <w:rFonts w:eastAsiaTheme="minorEastAsia"/>
        </w:rPr>
      </w:pPr>
      <m:oMathPara>
        <m:oMath>
          <m:r>
            <w:rPr>
              <w:rFonts w:ascii="Cambria Math" w:hAnsi="Cambria Math"/>
            </w:rPr>
            <m:t>l=</m:t>
          </m:r>
          <m:r>
            <w:rPr>
              <w:rFonts w:ascii="Cambria Math" w:eastAsiaTheme="minorEastAsia" w:hAnsi="Cambria Math"/>
            </w:rPr>
            <m:t>0.25</m:t>
          </m:r>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e>
            <m:sup>
              <m:r>
                <w:rPr>
                  <w:rFonts w:ascii="Cambria Math" w:eastAsiaTheme="minorEastAsia" w:hAnsi="Cambria Math"/>
                </w:rPr>
                <m:t>-1</m:t>
              </m:r>
            </m:sup>
          </m:sSup>
        </m:oMath>
      </m:oMathPara>
    </w:p>
    <w:p w:rsidR="0035047B" w:rsidRDefault="006017EE" w:rsidP="0035047B">
      <w:pPr>
        <w:rPr>
          <w:rFonts w:eastAsiaTheme="minorEastAsia"/>
        </w:rPr>
      </w:pPr>
      <w:r>
        <w:rPr>
          <w:rFonts w:eastAsiaTheme="minorEastAsia"/>
        </w:rPr>
        <w:t>Hence, the total short-term cost function is represented in the original form and then the labor input is being substituted by the above formula:</w:t>
      </w:r>
    </w:p>
    <w:p w:rsidR="006017EE" w:rsidRPr="006017EE" w:rsidRDefault="006017EE" w:rsidP="0035047B">
      <w:pPr>
        <w:rPr>
          <w:rFonts w:eastAsiaTheme="minorEastAsia"/>
        </w:rPr>
      </w:pPr>
      <m:oMathPara>
        <m:oMath>
          <m:r>
            <w:rPr>
              <w:rFonts w:ascii="Cambria Math" w:eastAsiaTheme="minorEastAsia" w:hAnsi="Cambria Math"/>
            </w:rPr>
            <m:t>SC</m:t>
          </m:r>
          <m:d>
            <m:dPr>
              <m:ctrlPr>
                <w:rPr>
                  <w:rFonts w:ascii="Cambria Math" w:eastAsiaTheme="minorEastAsia" w:hAnsi="Cambria Math"/>
                  <w:i/>
                </w:rPr>
              </m:ctrlPr>
            </m:dPr>
            <m:e>
              <m:r>
                <w:rPr>
                  <w:rFonts w:ascii="Cambria Math" w:eastAsiaTheme="minorEastAsia" w:hAnsi="Cambria Math"/>
                </w:rPr>
                <m:t>v,w,q,</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e>
          </m:d>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+w∙l=v∙</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+w∙0.25</m:t>
          </m:r>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e>
            <m:sup>
              <m:r>
                <w:rPr>
                  <w:rFonts w:ascii="Cambria Math" w:eastAsiaTheme="minorEastAsia" w:hAnsi="Cambria Math"/>
                </w:rPr>
                <m:t>-1</m:t>
              </m:r>
            </m:sup>
          </m:sSup>
        </m:oMath>
      </m:oMathPara>
    </w:p>
    <w:p w:rsidR="006017EE" w:rsidRDefault="006017EE" w:rsidP="0035047B">
      <w:pPr>
        <w:rPr>
          <w:rFonts w:eastAsiaTheme="minorEastAsia"/>
        </w:rPr>
      </w:pPr>
      <w:r>
        <w:rPr>
          <w:rFonts w:eastAsiaTheme="minorEastAsia"/>
        </w:rPr>
        <w:t xml:space="preserve">Given the </w:t>
      </w:r>
      <w:r w:rsidR="00A079C6">
        <w:rPr>
          <w:rFonts w:eastAsiaTheme="minorEastAsia"/>
        </w:rPr>
        <w:t>data</w:t>
      </w:r>
      <w:r>
        <w:rPr>
          <w:rFonts w:eastAsiaTheme="minorEastAsia"/>
        </w:rPr>
        <w:t xml:space="preserve"> </w:t>
      </w:r>
      <m:oMath>
        <m:r>
          <w:rPr>
            <w:rFonts w:ascii="Cambria Math" w:eastAsiaTheme="minorEastAsia" w:hAnsi="Cambria Math"/>
          </w:rPr>
          <m:t>v=$1</m:t>
        </m:r>
      </m:oMath>
      <w:r w:rsidR="00A079C6">
        <w:rPr>
          <w:rFonts w:eastAsiaTheme="minorEastAsia"/>
        </w:rPr>
        <w:t>,</w:t>
      </w:r>
      <w:r>
        <w:rPr>
          <w:rFonts w:eastAsiaTheme="minorEastAsia"/>
        </w:rPr>
        <w:t xml:space="preserve"> </w:t>
      </w:r>
      <m:oMath>
        <m:r>
          <w:rPr>
            <w:rFonts w:ascii="Cambria Math" w:eastAsiaTheme="minorEastAsia" w:hAnsi="Cambria Math"/>
          </w:rPr>
          <m:t>w=$4</m:t>
        </m:r>
      </m:oMath>
      <w:r>
        <w:rPr>
          <w:rFonts w:eastAsiaTheme="minorEastAsia"/>
        </w:rPr>
        <w:t xml:space="preserve"> </w:t>
      </w:r>
      <w:r w:rsidR="00A079C6">
        <w:rPr>
          <w:rFonts w:eastAsiaTheme="minorEastAsia"/>
        </w:rPr>
        <w:t>and</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=100</m:t>
        </m:r>
      </m:oMath>
      <w:r w:rsidR="00A079C6">
        <w:rPr>
          <w:rFonts w:eastAsiaTheme="minorEastAsia"/>
        </w:rPr>
        <w:t xml:space="preserve">, the </w:t>
      </w:r>
      <w:r w:rsidR="00A079C6" w:rsidRPr="00CA0F15">
        <w:rPr>
          <w:rFonts w:eastAsiaTheme="minorEastAsia"/>
          <w:b/>
        </w:rPr>
        <w:t xml:space="preserve">short-term </w:t>
      </w:r>
      <w:r w:rsidR="00CA0F15" w:rsidRPr="00CA0F15">
        <w:rPr>
          <w:rFonts w:eastAsiaTheme="minorEastAsia"/>
          <w:b/>
        </w:rPr>
        <w:t xml:space="preserve">total </w:t>
      </w:r>
      <w:r w:rsidR="00A079C6" w:rsidRPr="00CA0F15">
        <w:rPr>
          <w:rFonts w:eastAsiaTheme="minorEastAsia"/>
          <w:b/>
        </w:rPr>
        <w:t>cost</w:t>
      </w:r>
      <w:r w:rsidR="00A079C6">
        <w:rPr>
          <w:rFonts w:eastAsiaTheme="minorEastAsia"/>
        </w:rPr>
        <w:t xml:space="preserve"> </w:t>
      </w:r>
      <w:r w:rsidR="00A079C6" w:rsidRPr="00CA0F15">
        <w:rPr>
          <w:rFonts w:eastAsiaTheme="minorEastAsia"/>
          <w:b/>
        </w:rPr>
        <w:t>function</w:t>
      </w:r>
      <w:r w:rsidR="00A079C6">
        <w:rPr>
          <w:rFonts w:eastAsiaTheme="minorEastAsia"/>
        </w:rPr>
        <w:t xml:space="preserve"> is being solved:</w:t>
      </w:r>
    </w:p>
    <w:p w:rsidR="00A079C6" w:rsidRPr="006017EE" w:rsidRDefault="00A079C6" w:rsidP="00A079C6">
      <w:pPr>
        <w:rPr>
          <w:rFonts w:eastAsiaTheme="minorEastAsia"/>
        </w:rPr>
      </w:pPr>
      <m:oMathPara>
        <m:oMath>
          <m:r>
            <w:rPr>
              <w:rFonts w:ascii="Cambria Math" w:eastAsiaTheme="minorEastAsia" w:hAnsi="Cambria Math"/>
            </w:rPr>
            <m:t>SC</m:t>
          </m:r>
          <m:d>
            <m:dPr>
              <m:ctrlPr>
                <w:rPr>
                  <w:rFonts w:ascii="Cambria Math" w:eastAsiaTheme="minorEastAsia" w:hAnsi="Cambria Math"/>
                  <w:i/>
                </w:rPr>
              </m:ctrlPr>
            </m:dPr>
            <m:e>
              <m:r>
                <w:rPr>
                  <w:rFonts w:ascii="Cambria Math" w:eastAsiaTheme="minorEastAsia" w:hAnsi="Cambria Math"/>
                </w:rPr>
                <m:t>1, 4, q, 100</m:t>
              </m:r>
            </m:e>
          </m:d>
          <m:r>
            <w:rPr>
              <w:rFonts w:ascii="Cambria Math" w:eastAsiaTheme="minorEastAsia" w:hAnsi="Cambria Math"/>
            </w:rPr>
            <m:t>=1∙100+4∙0.25</m:t>
          </m:r>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100</m:t>
              </m:r>
            </m:e>
            <m:sup>
              <m:r>
                <w:rPr>
                  <w:rFonts w:ascii="Cambria Math" w:eastAsiaTheme="minorEastAsia" w:hAnsi="Cambria Math"/>
                </w:rPr>
                <m:t>-1</m:t>
              </m:r>
            </m:sup>
          </m:sSup>
          <m:r>
            <w:rPr>
              <w:rFonts w:ascii="Cambria Math" w:eastAsiaTheme="minorEastAsia" w:hAnsi="Cambria Math"/>
            </w:rPr>
            <m:t>=100+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t>
              </m:r>
            </m:den>
          </m:f>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=100</m:t>
          </m:r>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eastAsiaTheme="minorEastAsia" w:hAnsi="Cambria Math"/>
                </w:rPr>
                <m:t>100</m:t>
              </m:r>
            </m:den>
          </m:f>
        </m:oMath>
      </m:oMathPara>
    </w:p>
    <w:p w:rsidR="00A079C6" w:rsidRDefault="00CA0F15" w:rsidP="0035047B">
      <w:pPr>
        <w:rPr>
          <w:rFonts w:eastAsiaTheme="minorEastAsia"/>
        </w:rPr>
      </w:pPr>
      <w:r>
        <w:rPr>
          <w:rFonts w:eastAsiaTheme="minorEastAsia"/>
        </w:rPr>
        <w:t xml:space="preserve">Given the result, the </w:t>
      </w:r>
      <w:r w:rsidRPr="00CA0F15">
        <w:rPr>
          <w:rFonts w:eastAsiaTheme="minorEastAsia"/>
          <w:b/>
        </w:rPr>
        <w:t>short-term average cost function</w:t>
      </w:r>
      <w:r>
        <w:rPr>
          <w:rFonts w:eastAsiaTheme="minorEastAsia"/>
        </w:rPr>
        <w:t xml:space="preserve"> is defined as:</w:t>
      </w:r>
    </w:p>
    <w:p w:rsidR="00CA0F15" w:rsidRPr="006017EE" w:rsidRDefault="00CA0F15" w:rsidP="00CA0F15">
      <w:pPr>
        <w:rPr>
          <w:rFonts w:eastAsiaTheme="minorEastAsia"/>
        </w:rPr>
      </w:pPr>
      <m:oMathPara>
        <m:oMath>
          <m:r>
            <w:rPr>
              <w:rFonts w:ascii="Cambria Math" w:eastAsiaTheme="minorEastAsia" w:hAnsi="Cambria Math"/>
            </w:rPr>
            <m:t>SAC=</m:t>
          </m:r>
          <m:f>
            <m:fPr>
              <m:ctrlPr>
                <w:rPr>
                  <w:rFonts w:ascii="Cambria Math" w:eastAsiaTheme="minorEastAsia" w:hAnsi="Cambria Math"/>
                  <w:i/>
                </w:rPr>
              </m:ctrlPr>
            </m:fPr>
            <m:num>
              <m:r>
                <w:rPr>
                  <w:rFonts w:ascii="Cambria Math" w:eastAsiaTheme="minorEastAsia" w:hAnsi="Cambria Math"/>
                </w:rPr>
                <m:t>SC</m:t>
              </m:r>
            </m:num>
            <m:den>
              <m:r>
                <w:rPr>
                  <w:rFonts w:ascii="Cambria Math" w:eastAsiaTheme="minorEastAsia" w:hAnsi="Cambria Math"/>
                </w:rPr>
                <m:t>q</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100</m:t>
              </m:r>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eastAsiaTheme="minorEastAsia" w:hAnsi="Cambria Math"/>
                    </w:rPr>
                    <m:t>100</m:t>
                  </m:r>
                </m:den>
              </m:f>
            </m:num>
            <m:den>
              <m:r>
                <w:rPr>
                  <w:rFonts w:ascii="Cambria Math" w:eastAsiaTheme="minorEastAsia" w:hAnsi="Cambria Math"/>
                </w:rPr>
                <m:t>q</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r>
            <w:rPr>
              <w:rFonts w:ascii="Cambria Math" w:hAnsi="Cambria Math"/>
            </w:rPr>
            <m:t>∙</m:t>
          </m:r>
          <m:d>
            <m:dPr>
              <m:ctrlPr>
                <w:rPr>
                  <w:rFonts w:ascii="Cambria Math" w:hAnsi="Cambria Math"/>
                  <w:i/>
                </w:rPr>
              </m:ctrlPr>
            </m:dPr>
            <m:e>
              <m:r>
                <w:rPr>
                  <w:rFonts w:ascii="Cambria Math" w:hAnsi="Cambria Math"/>
                </w:rPr>
                <m:t>100</m:t>
              </m:r>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eastAsiaTheme="minorEastAsia" w:hAnsi="Cambria Math"/>
                    </w:rPr>
                    <m:t>100</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num>
            <m:den>
              <m:r>
                <w:rPr>
                  <w:rFonts w:ascii="Cambria Math" w:eastAsiaTheme="minorEastAsia" w:hAnsi="Cambria Math"/>
                </w:rPr>
                <m:t>q</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100</m:t>
              </m:r>
            </m:den>
          </m:f>
        </m:oMath>
      </m:oMathPara>
    </w:p>
    <w:p w:rsidR="00CA0F15" w:rsidRDefault="0041561E" w:rsidP="00CA0F15">
      <w:pPr>
        <w:keepNext/>
        <w:rPr>
          <w:rFonts w:eastAsiaTheme="minorEastAsia"/>
        </w:rPr>
      </w:pPr>
      <w:r>
        <w:rPr>
          <w:b/>
        </w:rPr>
        <w:t>B</w:t>
      </w:r>
      <w:r w:rsidRPr="0034667E">
        <w:rPr>
          <w:b/>
        </w:rPr>
        <w:t>.</w:t>
      </w:r>
      <w:r>
        <w:t xml:space="preserve"> </w:t>
      </w:r>
      <w:r w:rsidR="00CA0F15">
        <w:rPr>
          <w:rFonts w:eastAsiaTheme="minorEastAsia"/>
        </w:rPr>
        <w:t xml:space="preserve">Given the above result, the </w:t>
      </w:r>
      <w:r w:rsidR="00CA0F15" w:rsidRPr="00CA0F15">
        <w:rPr>
          <w:rFonts w:eastAsiaTheme="minorEastAsia"/>
          <w:b/>
        </w:rPr>
        <w:t>short-term marginal cost function</w:t>
      </w:r>
      <w:r w:rsidR="00CA0F15">
        <w:rPr>
          <w:rFonts w:eastAsiaTheme="minorEastAsia"/>
        </w:rPr>
        <w:t xml:space="preserve"> is defined as:</w:t>
      </w:r>
    </w:p>
    <w:p w:rsidR="00CA0F15" w:rsidRPr="006017EE" w:rsidRDefault="00CA0F15" w:rsidP="00CA0F15">
      <w:pPr>
        <w:rPr>
          <w:rFonts w:eastAsiaTheme="minorEastAsia"/>
        </w:rPr>
      </w:pPr>
      <m:oMathPara>
        <m:oMath>
          <m:r>
            <w:rPr>
              <w:rFonts w:ascii="Cambria Math" w:eastAsiaTheme="minorEastAsia" w:hAnsi="Cambria Math"/>
            </w:rPr>
            <m:t>SMC=</m:t>
          </m:r>
          <m:f>
            <m:fPr>
              <m:ctrlPr>
                <w:rPr>
                  <w:rFonts w:ascii="Cambria Math" w:eastAsiaTheme="minorEastAsia" w:hAnsi="Cambria Math"/>
                  <w:i/>
                </w:rPr>
              </m:ctrlPr>
            </m:fPr>
            <m:num>
              <m:r>
                <w:rPr>
                  <w:rFonts w:ascii="Cambria Math" w:eastAsiaTheme="minorEastAsia" w:hAnsi="Cambria Math"/>
                </w:rPr>
                <m:t>∂SC</m:t>
              </m:r>
            </m:num>
            <m:den>
              <m:r>
                <w:rPr>
                  <w:rFonts w:ascii="Cambria Math" w:eastAsiaTheme="minorEastAsia" w:hAnsi="Cambria Math"/>
                </w:rPr>
                <m:t>∂k</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100</m:t>
              </m:r>
            </m:den>
          </m:f>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50</m:t>
              </m:r>
            </m:den>
          </m:f>
          <m:r>
            <w:rPr>
              <w:rFonts w:ascii="Cambria Math" w:eastAsiaTheme="minorEastAsia" w:hAnsi="Cambria Math"/>
            </w:rPr>
            <m:t>∙q</m:t>
          </m:r>
        </m:oMath>
      </m:oMathPara>
    </w:p>
    <w:p w:rsidR="00083C89" w:rsidRDefault="0041561E" w:rsidP="003E298A">
      <w:pPr>
        <w:rPr>
          <w:rFonts w:eastAsiaTheme="minorEastAsia"/>
        </w:rPr>
      </w:pPr>
      <w:r>
        <w:rPr>
          <w:b/>
        </w:rPr>
        <w:lastRenderedPageBreak/>
        <w:t>C</w:t>
      </w:r>
      <w:r w:rsidRPr="0034667E">
        <w:rPr>
          <w:b/>
        </w:rPr>
        <w:t>.</w:t>
      </w:r>
      <w:r>
        <w:t xml:space="preserve"> </w:t>
      </w:r>
      <w:r w:rsidR="00CA0F15">
        <w:t xml:space="preserve">The results of plotting the short-run average and marginal cost functions for the following values of </w:t>
      </w:r>
      <m:oMath>
        <m:r>
          <w:rPr>
            <w:rFonts w:ascii="Cambria Math" w:hAnsi="Cambria Math"/>
          </w:rPr>
          <m:t>q:</m:t>
        </m:r>
        <m:d>
          <m:dPr>
            <m:begChr m:val="{"/>
            <m:endChr m:val="}"/>
            <m:ctrlPr>
              <w:rPr>
                <w:rFonts w:ascii="Cambria Math" w:hAnsi="Cambria Math"/>
                <w:i/>
              </w:rPr>
            </m:ctrlPr>
          </m:dPr>
          <m:e>
            <m:r>
              <w:rPr>
                <w:rFonts w:ascii="Cambria Math" w:hAnsi="Cambria Math"/>
              </w:rPr>
              <m:t>25,50,100,200</m:t>
            </m:r>
          </m:e>
        </m:d>
        <m:r>
          <w:rPr>
            <w:rFonts w:ascii="Cambria Math" w:hAnsi="Cambria Math"/>
          </w:rPr>
          <m:t xml:space="preserve"> </m:t>
        </m:r>
      </m:oMath>
      <w:r w:rsidR="00CA0F15">
        <w:rPr>
          <w:rFonts w:eastAsiaTheme="minorEastAsia"/>
        </w:rPr>
        <w:t>are following:</w:t>
      </w:r>
    </w:p>
    <w:p w:rsidR="00CA0F15" w:rsidRDefault="00990CBF" w:rsidP="003E298A">
      <w:pPr>
        <w:rPr>
          <w:rFonts w:eastAsiaTheme="minorEastAsia"/>
        </w:rPr>
      </w:pPr>
      <w:r>
        <w:rPr>
          <w:rFonts w:eastAsiaTheme="minorEastAsia"/>
        </w:rPr>
        <w:t xml:space="preserve">1) </w:t>
      </w:r>
      <w:r w:rsidR="00402BAC">
        <w:rPr>
          <w:rFonts w:eastAsiaTheme="minorEastAsia"/>
        </w:rPr>
        <w:t>plotting in table format</w:t>
      </w:r>
    </w:p>
    <w:p w:rsidR="00CA0F15" w:rsidRDefault="00CA0F15" w:rsidP="00CA0F15">
      <w:pPr>
        <w:jc w:val="center"/>
      </w:pPr>
      <w:r>
        <w:rPr>
          <w:noProof/>
        </w:rPr>
        <w:drawing>
          <wp:inline distT="0" distB="0" distL="0" distR="0">
            <wp:extent cx="3063505" cy="149364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png"/>
                    <pic:cNvPicPr/>
                  </pic:nvPicPr>
                  <pic:blipFill>
                    <a:blip r:embed="rId10">
                      <a:extLst>
                        <a:ext uri="{28A0092B-C50C-407E-A947-70E740481C1C}">
                          <a14:useLocalDpi xmlns:a14="http://schemas.microsoft.com/office/drawing/2010/main" val="0"/>
                        </a:ext>
                      </a:extLst>
                    </a:blip>
                    <a:stretch>
                      <a:fillRect/>
                    </a:stretch>
                  </pic:blipFill>
                  <pic:spPr>
                    <a:xfrm>
                      <a:off x="0" y="0"/>
                      <a:ext cx="3063505" cy="1493649"/>
                    </a:xfrm>
                    <a:prstGeom prst="rect">
                      <a:avLst/>
                    </a:prstGeom>
                  </pic:spPr>
                </pic:pic>
              </a:graphicData>
            </a:graphic>
          </wp:inline>
        </w:drawing>
      </w:r>
    </w:p>
    <w:p w:rsidR="00402BAC" w:rsidRDefault="00402BAC" w:rsidP="00402BAC">
      <w:pPr>
        <w:rPr>
          <w:rFonts w:eastAsiaTheme="minorEastAsia"/>
        </w:rPr>
      </w:pPr>
      <w:r>
        <w:rPr>
          <w:rFonts w:eastAsiaTheme="minorEastAsia"/>
        </w:rPr>
        <w:t>1) plotting in chart format</w:t>
      </w:r>
    </w:p>
    <w:p w:rsidR="00402BAC" w:rsidRPr="006017EE" w:rsidRDefault="00C649F4" w:rsidP="00402BAC">
      <w:pPr>
        <w:rPr>
          <w:rFonts w:eastAsiaTheme="minorEastAsia"/>
        </w:rPr>
      </w:pPr>
      <w:r>
        <w:rPr>
          <w:rFonts w:eastAsiaTheme="minorEastAsia"/>
          <w:noProof/>
        </w:rPr>
        <w:drawing>
          <wp:inline distT="0" distB="0" distL="0" distR="0">
            <wp:extent cx="5943600" cy="3334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4385"/>
                    </a:xfrm>
                    <a:prstGeom prst="rect">
                      <a:avLst/>
                    </a:prstGeom>
                  </pic:spPr>
                </pic:pic>
              </a:graphicData>
            </a:graphic>
          </wp:inline>
        </w:drawing>
      </w:r>
    </w:p>
    <w:p w:rsidR="0041561E" w:rsidRDefault="0041561E" w:rsidP="0041561E">
      <w:r>
        <w:rPr>
          <w:b/>
        </w:rPr>
        <w:t>D</w:t>
      </w:r>
      <w:r w:rsidRPr="0034667E">
        <w:rPr>
          <w:b/>
        </w:rPr>
        <w:t>.</w:t>
      </w:r>
      <w:r>
        <w:t xml:space="preserve"> T</w:t>
      </w:r>
      <w:r w:rsidR="00402BAC">
        <w:t xml:space="preserve">o define mathematically the point where </w:t>
      </w:r>
      <m:oMath>
        <m:r>
          <w:rPr>
            <w:rFonts w:ascii="Cambria Math" w:hAnsi="Cambria Math"/>
          </w:rPr>
          <m:t>SAC</m:t>
        </m:r>
      </m:oMath>
      <w:r w:rsidR="00402BAC">
        <w:t xml:space="preserve"> crosses </w:t>
      </w:r>
      <m:oMath>
        <m:r>
          <w:rPr>
            <w:rFonts w:ascii="Cambria Math" w:hAnsi="Cambria Math"/>
          </w:rPr>
          <m:t>SMC</m:t>
        </m:r>
      </m:oMath>
      <w:r w:rsidR="00402BAC">
        <w:t xml:space="preserve"> let’s resolve this equation:</w:t>
      </w:r>
    </w:p>
    <w:p w:rsidR="00402BAC" w:rsidRPr="00402BAC" w:rsidRDefault="00402BAC" w:rsidP="0041561E">
      <w:pPr>
        <w:rPr>
          <w:rFonts w:eastAsiaTheme="minorEastAsia"/>
        </w:rPr>
      </w:pPr>
      <m:oMathPara>
        <m:oMath>
          <m:r>
            <w:rPr>
              <w:rFonts w:ascii="Cambria Math" w:hAnsi="Cambria Math"/>
            </w:rPr>
            <m:t>SAC = SMC</m:t>
          </m:r>
        </m:oMath>
      </m:oMathPara>
    </w:p>
    <w:p w:rsidR="00402BAC" w:rsidRPr="006017EE" w:rsidRDefault="003F19EE" w:rsidP="00402BA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100</m:t>
              </m:r>
            </m:num>
            <m:den>
              <m:r>
                <w:rPr>
                  <w:rFonts w:ascii="Cambria Math" w:eastAsiaTheme="minorEastAsia" w:hAnsi="Cambria Math"/>
                </w:rPr>
                <m:t>q</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num>
            <m:den>
              <m:r>
                <w:rPr>
                  <w:rFonts w:ascii="Cambria Math" w:eastAsiaTheme="minorEastAsia" w:hAnsi="Cambria Math"/>
                </w:rPr>
                <m:t>100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50</m:t>
              </m:r>
            </m:den>
          </m:f>
          <m:r>
            <w:rPr>
              <w:rFonts w:ascii="Cambria Math" w:eastAsiaTheme="minorEastAsia" w:hAnsi="Cambria Math"/>
            </w:rPr>
            <m:t>∙q</m:t>
          </m:r>
        </m:oMath>
      </m:oMathPara>
    </w:p>
    <w:p w:rsidR="00402BAC" w:rsidRPr="006017EE" w:rsidRDefault="003F19EE" w:rsidP="00402BA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100</m:t>
              </m:r>
            </m:num>
            <m:den>
              <m:r>
                <w:rPr>
                  <w:rFonts w:ascii="Cambria Math" w:eastAsiaTheme="minorEastAsia" w:hAnsi="Cambria Math"/>
                </w:rPr>
                <m:t>q</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100</m:t>
              </m:r>
            </m:den>
          </m:f>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t>
              </m:r>
            </m:den>
          </m:f>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t>
              </m:r>
            </m:den>
          </m:f>
          <m:r>
            <w:rPr>
              <w:rFonts w:ascii="Cambria Math" w:eastAsiaTheme="minorEastAsia" w:hAnsi="Cambria Math"/>
            </w:rPr>
            <m:t>∙q</m:t>
          </m:r>
        </m:oMath>
      </m:oMathPara>
    </w:p>
    <w:p w:rsidR="00C07857" w:rsidRPr="006017EE" w:rsidRDefault="00C07857" w:rsidP="00C07857">
      <w:pPr>
        <w:rPr>
          <w:rFonts w:eastAsiaTheme="minorEastAsia"/>
        </w:rPr>
      </w:pPr>
      <m:oMathPara>
        <m:oMath>
          <m:r>
            <w:rPr>
              <w:rFonts w:ascii="Cambria Math" w:eastAsiaTheme="minorEastAsia" w:hAnsi="Cambria Math"/>
            </w:rPr>
            <m:t>100∙100=q∙q</m:t>
          </m:r>
        </m:oMath>
      </m:oMathPara>
    </w:p>
    <w:p w:rsidR="00C07857" w:rsidRPr="00C07857" w:rsidRDefault="003F19EE" w:rsidP="00C0785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100</m:t>
              </m:r>
            </m:e>
            <m:sup>
              <m:r>
                <w:rPr>
                  <w:rFonts w:ascii="Cambria Math" w:eastAsiaTheme="minorEastAsia" w:hAnsi="Cambria Math"/>
                </w:rPr>
                <m:t>2</m:t>
              </m:r>
            </m:sup>
          </m:sSup>
        </m:oMath>
      </m:oMathPara>
    </w:p>
    <w:p w:rsidR="00C07857" w:rsidRPr="00C07857" w:rsidRDefault="00C07857" w:rsidP="00C07857">
      <w:pPr>
        <w:rPr>
          <w:rFonts w:eastAsiaTheme="minorEastAsia"/>
        </w:rPr>
      </w:pPr>
      <m:oMathPara>
        <m:oMath>
          <m:r>
            <w:rPr>
              <w:rFonts w:ascii="Cambria Math" w:eastAsiaTheme="minorEastAsia" w:hAnsi="Cambria Math"/>
            </w:rPr>
            <w:lastRenderedPageBreak/>
            <m:t>q=</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100</m:t>
                  </m:r>
                </m:e>
                <m:sup>
                  <m:r>
                    <w:rPr>
                      <w:rFonts w:ascii="Cambria Math" w:eastAsiaTheme="minorEastAsia" w:hAnsi="Cambria Math"/>
                    </w:rPr>
                    <m:t>2</m:t>
                  </m:r>
                </m:sup>
              </m:sSup>
            </m:e>
          </m:rad>
          <m:r>
            <w:rPr>
              <w:rFonts w:ascii="Cambria Math" w:eastAsiaTheme="minorEastAsia" w:hAnsi="Cambria Math"/>
            </w:rPr>
            <m:t>=100</m:t>
          </m:r>
        </m:oMath>
      </m:oMathPara>
    </w:p>
    <w:p w:rsidR="0041561E" w:rsidRDefault="0041561E" w:rsidP="0041561E">
      <w:pPr>
        <w:rPr>
          <w:rFonts w:eastAsiaTheme="minorEastAsia"/>
        </w:rPr>
      </w:pPr>
      <w:r w:rsidRPr="003D39AB">
        <w:rPr>
          <w:b/>
        </w:rPr>
        <w:t>E.</w:t>
      </w:r>
      <w:r w:rsidRPr="003D39AB">
        <w:t xml:space="preserve"> </w:t>
      </w:r>
      <w:r w:rsidR="003D39AB">
        <w:t xml:space="preserve">To </w:t>
      </w:r>
      <w:r w:rsidR="003D39AB">
        <w:rPr>
          <w:rFonts w:eastAsiaTheme="minorEastAsia"/>
        </w:rPr>
        <w:t>e</w:t>
      </w:r>
      <w:r w:rsidR="00F9314B" w:rsidRPr="003D39AB">
        <w:rPr>
          <w:rFonts w:eastAsiaTheme="minorEastAsia"/>
        </w:rPr>
        <w:t xml:space="preserve">xplain why the short-run marginal cost curve </w:t>
      </w:r>
      <m:oMath>
        <m:r>
          <w:rPr>
            <w:rFonts w:ascii="Cambria Math" w:eastAsiaTheme="minorEastAsia" w:hAnsi="Cambria Math"/>
          </w:rPr>
          <m:t>SMC</m:t>
        </m:r>
      </m:oMath>
      <w:r w:rsidR="003D39AB">
        <w:rPr>
          <w:rFonts w:eastAsiaTheme="minorEastAsia"/>
        </w:rPr>
        <w:t xml:space="preserve"> </w:t>
      </w:r>
      <w:r w:rsidR="00F9314B" w:rsidRPr="003D39AB">
        <w:rPr>
          <w:rFonts w:eastAsiaTheme="minorEastAsia"/>
        </w:rPr>
        <w:t xml:space="preserve">will always intersect the short-run average curve </w:t>
      </w:r>
      <m:oMath>
        <m:r>
          <w:rPr>
            <w:rFonts w:ascii="Cambria Math" w:eastAsiaTheme="minorEastAsia" w:hAnsi="Cambria Math"/>
          </w:rPr>
          <m:t>SAC</m:t>
        </m:r>
      </m:oMath>
      <w:r w:rsidR="003D39AB">
        <w:rPr>
          <w:rFonts w:eastAsiaTheme="minorEastAsia"/>
        </w:rPr>
        <w:t xml:space="preserve"> </w:t>
      </w:r>
      <w:r w:rsidR="00F9314B" w:rsidRPr="003D39AB">
        <w:rPr>
          <w:rFonts w:eastAsiaTheme="minorEastAsia"/>
        </w:rPr>
        <w:t>at its lowest point</w:t>
      </w:r>
      <w:r w:rsidR="003D39AB">
        <w:rPr>
          <w:rFonts w:eastAsiaTheme="minorEastAsia"/>
        </w:rPr>
        <w:t xml:space="preserve"> there is a need to present the solution first in mathematical terms and then it allows to illustrate the logic in plain English:</w:t>
      </w:r>
    </w:p>
    <w:p w:rsidR="00F9314B" w:rsidRDefault="003D39AB" w:rsidP="0041561E">
      <w:r>
        <w:t>1) MATHEMATICAL ILLUSTRATION</w:t>
      </w:r>
    </w:p>
    <w:p w:rsidR="003D39AB" w:rsidRDefault="003D39AB" w:rsidP="0041561E">
      <w:r>
        <w:t xml:space="preserve">We need to find the minimum point for the </w:t>
      </w:r>
      <w:r w:rsidR="008B5AF5">
        <w:t xml:space="preserve">short-term average cost curve by solving the derivative of this function to </w:t>
      </w:r>
      <m:oMath>
        <m:r>
          <w:rPr>
            <w:rFonts w:ascii="Cambria Math" w:hAnsi="Cambria Math"/>
          </w:rPr>
          <m:t>q</m:t>
        </m:r>
      </m:oMath>
      <w:r w:rsidR="008B5AF5">
        <w:t xml:space="preserve"> variable being equal to zero: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662"/>
        <w:gridCol w:w="1270"/>
      </w:tblGrid>
      <w:tr w:rsidR="00E44830" w:rsidTr="00357D45">
        <w:tc>
          <w:tcPr>
            <w:tcW w:w="1418" w:type="dxa"/>
          </w:tcPr>
          <w:p w:rsidR="00E44830" w:rsidRDefault="003F19EE" w:rsidP="008B5AF5">
            <m:oMathPara>
              <m:oMath>
                <m:f>
                  <m:fPr>
                    <m:ctrlPr>
                      <w:rPr>
                        <w:rFonts w:ascii="Cambria Math" w:hAnsi="Cambria Math"/>
                        <w:i/>
                      </w:rPr>
                    </m:ctrlPr>
                  </m:fPr>
                  <m:num>
                    <m:r>
                      <w:rPr>
                        <w:rFonts w:ascii="Cambria Math" w:hAnsi="Cambria Math"/>
                      </w:rPr>
                      <m:t>∂SAC</m:t>
                    </m:r>
                  </m:num>
                  <m:den>
                    <m:r>
                      <w:rPr>
                        <w:rFonts w:ascii="Cambria Math" w:hAnsi="Cambria Math"/>
                      </w:rPr>
                      <m:t>∂q</m:t>
                    </m:r>
                  </m:den>
                </m:f>
                <m:r>
                  <w:rPr>
                    <w:rFonts w:ascii="Cambria Math" w:hAnsi="Cambria Math"/>
                  </w:rPr>
                  <m:t xml:space="preserve">=0 </m:t>
                </m:r>
              </m:oMath>
            </m:oMathPara>
          </w:p>
        </w:tc>
        <w:tc>
          <w:tcPr>
            <w:tcW w:w="7932" w:type="dxa"/>
            <w:gridSpan w:val="2"/>
          </w:tcPr>
          <w:p w:rsidR="00E44830" w:rsidRDefault="00E44830" w:rsidP="00E44830">
            <w:r>
              <w:t xml:space="preserve">as </w:t>
            </w:r>
            <m:oMath>
              <m:r>
                <w:rPr>
                  <w:rFonts w:ascii="Cambria Math" w:hAnsi="Cambria Math"/>
                </w:rPr>
                <m:t>SAC=SC/q</m:t>
              </m:r>
            </m:oMath>
            <w:r>
              <w:rPr>
                <w:rFonts w:eastAsiaTheme="minorEastAsia"/>
              </w:rPr>
              <w:t xml:space="preserve"> then we solve the derivative, according to the rule of (textbook, p.25, rule equation #8)</w:t>
            </w:r>
          </w:p>
        </w:tc>
      </w:tr>
      <w:tr w:rsidR="00707BC7" w:rsidTr="00707BC7">
        <w:tc>
          <w:tcPr>
            <w:tcW w:w="8080" w:type="dxa"/>
            <w:gridSpan w:val="2"/>
          </w:tcPr>
          <w:p w:rsidR="00707BC7" w:rsidRPr="00707BC7" w:rsidRDefault="003F19EE" w:rsidP="008B5AF5">
            <m:oMathPara>
              <m:oMath>
                <m:f>
                  <m:fPr>
                    <m:ctrlPr>
                      <w:rPr>
                        <w:rFonts w:ascii="Cambria Math" w:hAnsi="Cambria Math"/>
                        <w:i/>
                      </w:rPr>
                    </m:ctrlPr>
                  </m:fPr>
                  <m:num>
                    <m:r>
                      <w:rPr>
                        <w:rFonts w:ascii="Cambria Math" w:hAnsi="Cambria Math"/>
                      </w:rPr>
                      <m:t>∂(SC/q)</m:t>
                    </m:r>
                  </m:num>
                  <m:den>
                    <m:r>
                      <w:rPr>
                        <w:rFonts w:ascii="Cambria Math" w:hAnsi="Cambria Math"/>
                      </w:rPr>
                      <m:t>∂q</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SC</m:t>
                        </m:r>
                      </m:e>
                      <m:sup>
                        <m:r>
                          <w:rPr>
                            <w:rFonts w:ascii="Cambria Math" w:hAnsi="Cambria Math"/>
                          </w:rPr>
                          <m:t>'</m:t>
                        </m:r>
                      </m:sup>
                    </m:sSup>
                    <m:r>
                      <w:rPr>
                        <w:rFonts w:ascii="Cambria Math" w:hAnsi="Cambria Math"/>
                      </w:rPr>
                      <m:t>∙q-SC∙</m:t>
                    </m:r>
                    <m:sSup>
                      <m:sSupPr>
                        <m:ctrlPr>
                          <w:rPr>
                            <w:rFonts w:ascii="Cambria Math" w:hAnsi="Cambria Math"/>
                            <w:i/>
                          </w:rPr>
                        </m:ctrlPr>
                      </m:sSupPr>
                      <m:e>
                        <m:r>
                          <w:rPr>
                            <w:rFonts w:ascii="Cambria Math" w:hAnsi="Cambria Math"/>
                          </w:rPr>
                          <m:t>q</m:t>
                        </m:r>
                      </m:e>
                      <m:sup>
                        <m:r>
                          <w:rPr>
                            <w:rFonts w:ascii="Cambria Math" w:hAnsi="Cambria Math"/>
                          </w:rPr>
                          <m:t>'</m:t>
                        </m:r>
                      </m:sup>
                    </m:sSup>
                  </m:num>
                  <m:den>
                    <m:sSup>
                      <m:sSupPr>
                        <m:ctrlPr>
                          <w:rPr>
                            <w:rFonts w:ascii="Cambria Math" w:hAnsi="Cambria Math"/>
                            <w:i/>
                          </w:rPr>
                        </m:ctrlPr>
                      </m:sSupPr>
                      <m:e>
                        <m:r>
                          <w:rPr>
                            <w:rFonts w:ascii="Cambria Math" w:hAnsi="Cambria Math"/>
                          </w:rPr>
                          <m:t>q</m:t>
                        </m:r>
                      </m:e>
                      <m:sup>
                        <m:r>
                          <w:rPr>
                            <w:rFonts w:ascii="Cambria Math" w:hAnsi="Cambria Math"/>
                          </w:rPr>
                          <m:t>2</m:t>
                        </m:r>
                      </m:sup>
                    </m:sSup>
                  </m:den>
                </m:f>
                <m:r>
                  <w:rPr>
                    <w:rFonts w:ascii="Cambria Math" w:hAnsi="Cambria Math"/>
                  </w:rPr>
                  <m:t>=</m:t>
                </m:r>
                <m:f>
                  <m:fPr>
                    <m:ctrlPr>
                      <w:rPr>
                        <w:rFonts w:ascii="Cambria Math" w:hAnsi="Cambria Math"/>
                        <w:i/>
                      </w:rPr>
                    </m:ctrlPr>
                  </m:fPr>
                  <m:num>
                    <m:d>
                      <m:dPr>
                        <m:ctrlPr>
                          <w:rPr>
                            <w:rFonts w:ascii="Cambria Math" w:hAnsi="Cambria Math"/>
                            <w:i/>
                          </w:rPr>
                        </m:ctrlPr>
                      </m:dPr>
                      <m:e>
                        <m:f>
                          <m:fPr>
                            <m:type m:val="lin"/>
                            <m:ctrlPr>
                              <w:rPr>
                                <w:rFonts w:ascii="Cambria Math" w:hAnsi="Cambria Math"/>
                                <w:i/>
                              </w:rPr>
                            </m:ctrlPr>
                          </m:fPr>
                          <m:num>
                            <m:r>
                              <w:rPr>
                                <w:rFonts w:ascii="Cambria Math" w:hAnsi="Cambria Math"/>
                              </w:rPr>
                              <m:t>∂SC</m:t>
                            </m:r>
                          </m:num>
                          <m:den>
                            <m:r>
                              <w:rPr>
                                <w:rFonts w:ascii="Cambria Math" w:hAnsi="Cambria Math"/>
                              </w:rPr>
                              <m:t>∂q</m:t>
                            </m:r>
                          </m:den>
                        </m:f>
                      </m:e>
                    </m:d>
                    <m:r>
                      <w:rPr>
                        <w:rFonts w:ascii="Cambria Math" w:hAnsi="Cambria Math"/>
                      </w:rPr>
                      <m:t>∙q-SC∙</m:t>
                    </m:r>
                    <m:d>
                      <m:dPr>
                        <m:ctrlPr>
                          <w:rPr>
                            <w:rFonts w:ascii="Cambria Math" w:hAnsi="Cambria Math"/>
                            <w:i/>
                          </w:rPr>
                        </m:ctrlPr>
                      </m:dPr>
                      <m:e>
                        <m:f>
                          <m:fPr>
                            <m:type m:val="lin"/>
                            <m:ctrlPr>
                              <w:rPr>
                                <w:rFonts w:ascii="Cambria Math" w:hAnsi="Cambria Math"/>
                                <w:i/>
                              </w:rPr>
                            </m:ctrlPr>
                          </m:fPr>
                          <m:num>
                            <m:r>
                              <w:rPr>
                                <w:rFonts w:ascii="Cambria Math" w:hAnsi="Cambria Math"/>
                              </w:rPr>
                              <m:t>∂q</m:t>
                            </m:r>
                          </m:num>
                          <m:den>
                            <m:r>
                              <w:rPr>
                                <w:rFonts w:ascii="Cambria Math" w:hAnsi="Cambria Math"/>
                              </w:rPr>
                              <m:t>∂q</m:t>
                            </m:r>
                          </m:den>
                        </m:f>
                      </m:e>
                    </m:d>
                  </m:num>
                  <m:den>
                    <m:sSup>
                      <m:sSupPr>
                        <m:ctrlPr>
                          <w:rPr>
                            <w:rFonts w:ascii="Cambria Math" w:hAnsi="Cambria Math"/>
                            <w:i/>
                          </w:rPr>
                        </m:ctrlPr>
                      </m:sSupPr>
                      <m:e>
                        <m:r>
                          <w:rPr>
                            <w:rFonts w:ascii="Cambria Math" w:hAnsi="Cambria Math"/>
                          </w:rPr>
                          <m:t>q</m:t>
                        </m:r>
                      </m:e>
                      <m:sup>
                        <m:r>
                          <w:rPr>
                            <w:rFonts w:ascii="Cambria Math" w:hAnsi="Cambria Math"/>
                          </w:rPr>
                          <m:t>2</m:t>
                        </m:r>
                      </m:sup>
                    </m:sSup>
                  </m:den>
                </m:f>
              </m:oMath>
            </m:oMathPara>
          </w:p>
        </w:tc>
        <w:tc>
          <w:tcPr>
            <w:tcW w:w="1270" w:type="dxa"/>
          </w:tcPr>
          <w:p w:rsidR="00707BC7" w:rsidRDefault="00707BC7" w:rsidP="00E44830">
            <w:r>
              <w:t>[*]</w:t>
            </w:r>
          </w:p>
        </w:tc>
      </w:tr>
    </w:tbl>
    <w:p w:rsidR="00E44830" w:rsidRDefault="00E44830" w:rsidP="0041561E">
      <w:pPr>
        <w:rPr>
          <w:rFonts w:eastAsiaTheme="minorEastAsia"/>
        </w:rPr>
      </w:pPr>
      <w:r>
        <w:t xml:space="preserve">Since </w:t>
      </w:r>
      <m:oMath>
        <m:r>
          <w:rPr>
            <w:rFonts w:ascii="Cambria Math" w:hAnsi="Cambria Math"/>
          </w:rPr>
          <m:t xml:space="preserve"> </m:t>
        </m:r>
        <m:d>
          <m:dPr>
            <m:ctrlPr>
              <w:rPr>
                <w:rFonts w:ascii="Cambria Math" w:hAnsi="Cambria Math"/>
                <w:i/>
              </w:rPr>
            </m:ctrlPr>
          </m:dPr>
          <m:e>
            <m:f>
              <m:fPr>
                <m:type m:val="lin"/>
                <m:ctrlPr>
                  <w:rPr>
                    <w:rFonts w:ascii="Cambria Math" w:hAnsi="Cambria Math"/>
                    <w:i/>
                  </w:rPr>
                </m:ctrlPr>
              </m:fPr>
              <m:num>
                <m:r>
                  <w:rPr>
                    <w:rFonts w:ascii="Cambria Math" w:hAnsi="Cambria Math"/>
                  </w:rPr>
                  <m:t>∂SC</m:t>
                </m:r>
              </m:num>
              <m:den>
                <m:r>
                  <w:rPr>
                    <w:rFonts w:ascii="Cambria Math" w:hAnsi="Cambria Math"/>
                  </w:rPr>
                  <m:t>∂q</m:t>
                </m:r>
              </m:den>
            </m:f>
          </m:e>
        </m:d>
      </m:oMath>
      <w:r>
        <w:rPr>
          <w:rFonts w:eastAsiaTheme="minorEastAsia"/>
        </w:rPr>
        <w:t xml:space="preserve"> is short-term marginal cost </w:t>
      </w:r>
      <w:r w:rsidR="002B41A4">
        <w:rPr>
          <w:rFonts w:eastAsiaTheme="minorEastAsia"/>
        </w:rPr>
        <w:t xml:space="preserve">function </w:t>
      </w:r>
      <w:r>
        <w:rPr>
          <w:rFonts w:eastAsiaTheme="minorEastAsia"/>
        </w:rPr>
        <w:t xml:space="preserve">and </w:t>
      </w:r>
      <m:oMath>
        <m:d>
          <m:dPr>
            <m:ctrlPr>
              <w:rPr>
                <w:rFonts w:ascii="Cambria Math" w:hAnsi="Cambria Math"/>
                <w:i/>
              </w:rPr>
            </m:ctrlPr>
          </m:dPr>
          <m:e>
            <m:f>
              <m:fPr>
                <m:type m:val="lin"/>
                <m:ctrlPr>
                  <w:rPr>
                    <w:rFonts w:ascii="Cambria Math" w:hAnsi="Cambria Math"/>
                    <w:i/>
                  </w:rPr>
                </m:ctrlPr>
              </m:fPr>
              <m:num>
                <m:r>
                  <w:rPr>
                    <w:rFonts w:ascii="Cambria Math" w:hAnsi="Cambria Math"/>
                  </w:rPr>
                  <m:t>∂q</m:t>
                </m:r>
              </m:num>
              <m:den>
                <m:r>
                  <w:rPr>
                    <w:rFonts w:ascii="Cambria Math" w:hAnsi="Cambria Math"/>
                  </w:rPr>
                  <m:t>∂q</m:t>
                </m:r>
              </m:den>
            </m:f>
          </m:e>
        </m:d>
        <m:r>
          <w:rPr>
            <w:rFonts w:ascii="Cambria Math" w:eastAsiaTheme="minorEastAsia" w:hAnsi="Cambria Math"/>
          </w:rPr>
          <m:t>=1</m:t>
        </m:r>
      </m:oMath>
      <w:r w:rsidR="00B810E2">
        <w:rPr>
          <w:rFonts w:eastAsiaTheme="minorEastAsia"/>
        </w:rPr>
        <w:t xml:space="preserve"> then the proper changes are made to the above equation: </w:t>
      </w:r>
    </w:p>
    <w:p w:rsidR="00B810E2" w:rsidRDefault="003F19EE" w:rsidP="00B810E2">
      <m:oMathPara>
        <m:oMath>
          <m:f>
            <m:fPr>
              <m:ctrlPr>
                <w:rPr>
                  <w:rFonts w:ascii="Cambria Math" w:hAnsi="Cambria Math"/>
                  <w:i/>
                </w:rPr>
              </m:ctrlPr>
            </m:fPr>
            <m:num>
              <m:r>
                <w:rPr>
                  <w:rFonts w:ascii="Cambria Math" w:hAnsi="Cambria Math"/>
                </w:rPr>
                <m:t>∂(SC/q)</m:t>
              </m:r>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SMC∙q-SC∙1</m:t>
              </m:r>
            </m:num>
            <m:den>
              <m:sSup>
                <m:sSupPr>
                  <m:ctrlPr>
                    <w:rPr>
                      <w:rFonts w:ascii="Cambria Math" w:hAnsi="Cambria Math"/>
                      <w:i/>
                    </w:rPr>
                  </m:ctrlPr>
                </m:sSupPr>
                <m:e>
                  <m:r>
                    <w:rPr>
                      <w:rFonts w:ascii="Cambria Math" w:hAnsi="Cambria Math"/>
                    </w:rPr>
                    <m:t>q</m:t>
                  </m:r>
                </m:e>
                <m:sup>
                  <m:r>
                    <w:rPr>
                      <w:rFonts w:ascii="Cambria Math" w:hAnsi="Cambria Math"/>
                    </w:rPr>
                    <m:t>2</m:t>
                  </m:r>
                </m:sup>
              </m:sSup>
            </m:den>
          </m:f>
          <m:r>
            <w:rPr>
              <w:rFonts w:ascii="Cambria Math" w:hAnsi="Cambria Math"/>
            </w:rPr>
            <m:t>=0</m:t>
          </m:r>
        </m:oMath>
      </m:oMathPara>
    </w:p>
    <w:p w:rsidR="00B810E2" w:rsidRPr="00B810E2" w:rsidRDefault="00B810E2" w:rsidP="0041561E">
      <w:pPr>
        <w:rPr>
          <w:rFonts w:eastAsiaTheme="minorEastAsia"/>
        </w:rPr>
      </w:pPr>
      <m:oMathPara>
        <m:oMath>
          <m:r>
            <w:rPr>
              <w:rFonts w:ascii="Cambria Math" w:hAnsi="Cambria Math"/>
            </w:rPr>
            <m:t>SMC∙q-SC∙1</m:t>
          </m:r>
          <m:r>
            <w:rPr>
              <w:rFonts w:ascii="Cambria Math" w:eastAsiaTheme="minorEastAsia" w:hAnsi="Cambria Math"/>
            </w:rPr>
            <m:t>=0</m:t>
          </m:r>
        </m:oMath>
      </m:oMathPara>
    </w:p>
    <w:p w:rsidR="00B810E2" w:rsidRPr="00B810E2" w:rsidRDefault="00B810E2" w:rsidP="00B810E2">
      <w:pPr>
        <w:rPr>
          <w:rFonts w:eastAsiaTheme="minorEastAsia"/>
        </w:rPr>
      </w:pPr>
      <m:oMathPara>
        <m:oMath>
          <m:r>
            <w:rPr>
              <w:rFonts w:ascii="Cambria Math" w:hAnsi="Cambria Math"/>
            </w:rPr>
            <m:t>SMC∙q</m:t>
          </m:r>
          <m:r>
            <w:rPr>
              <w:rFonts w:ascii="Cambria Math" w:eastAsiaTheme="minorEastAsia" w:hAnsi="Cambria Math"/>
            </w:rPr>
            <m:t>=</m:t>
          </m:r>
          <m:r>
            <w:rPr>
              <w:rFonts w:ascii="Cambria Math" w:hAnsi="Cambria Math"/>
            </w:rPr>
            <m:t>SC</m:t>
          </m:r>
        </m:oMath>
      </m:oMathPara>
    </w:p>
    <w:p w:rsidR="00B810E2" w:rsidRPr="00B810E2" w:rsidRDefault="00B810E2" w:rsidP="00B810E2">
      <w:pPr>
        <w:rPr>
          <w:rFonts w:eastAsiaTheme="minorEastAsia"/>
        </w:rPr>
      </w:pPr>
      <m:oMathPara>
        <m:oMath>
          <m:r>
            <w:rPr>
              <w:rFonts w:ascii="Cambria Math" w:hAnsi="Cambria Math"/>
            </w:rPr>
            <m:t>SMC</m:t>
          </m:r>
          <m:r>
            <w:rPr>
              <w:rFonts w:ascii="Cambria Math" w:eastAsiaTheme="minorEastAsia" w:hAnsi="Cambria Math"/>
            </w:rPr>
            <m:t>=</m:t>
          </m:r>
          <m:f>
            <m:fPr>
              <m:ctrlPr>
                <w:rPr>
                  <w:rFonts w:ascii="Cambria Math" w:hAnsi="Cambria Math"/>
                  <w:i/>
                </w:rPr>
              </m:ctrlPr>
            </m:fPr>
            <m:num>
              <m:r>
                <w:rPr>
                  <w:rFonts w:ascii="Cambria Math" w:hAnsi="Cambria Math"/>
                </w:rPr>
                <m:t>SC</m:t>
              </m:r>
            </m:num>
            <m:den>
              <m:r>
                <w:rPr>
                  <w:rFonts w:ascii="Cambria Math" w:hAnsi="Cambria Math"/>
                </w:rPr>
                <m:t>q</m:t>
              </m:r>
            </m:den>
          </m:f>
          <m:r>
            <w:rPr>
              <w:rFonts w:ascii="Cambria Math" w:eastAsiaTheme="minorEastAsia" w:hAnsi="Cambria Math"/>
            </w:rPr>
            <m:t>=SAC</m:t>
          </m:r>
        </m:oMath>
      </m:oMathPara>
    </w:p>
    <w:p w:rsidR="00B810E2" w:rsidRDefault="00B810E2" w:rsidP="0041561E">
      <w:pPr>
        <w:rPr>
          <w:rFonts w:eastAsiaTheme="minorEastAsia"/>
        </w:rPr>
      </w:pPr>
      <w:r>
        <w:t xml:space="preserve">Hence, we found that at minimum point of the </w:t>
      </w:r>
      <m:oMath>
        <m:r>
          <w:rPr>
            <w:rFonts w:ascii="Cambria Math" w:eastAsiaTheme="minorEastAsia" w:hAnsi="Cambria Math"/>
          </w:rPr>
          <m:t>SAC</m:t>
        </m:r>
      </m:oMath>
      <w:r>
        <w:rPr>
          <w:rFonts w:eastAsiaTheme="minorEastAsia"/>
        </w:rPr>
        <w:t xml:space="preserve"> curve, short-term marginal cost curve crosses short-term average cost curve.</w:t>
      </w:r>
    </w:p>
    <w:p w:rsidR="00B810E2" w:rsidRDefault="00B810E2" w:rsidP="00B810E2">
      <w:r>
        <w:t>1) LOGICAL ILLUSTRATION</w:t>
      </w:r>
    </w:p>
    <w:p w:rsidR="00B810E2" w:rsidRPr="008B5AF5" w:rsidRDefault="00B810E2" w:rsidP="00707BC7">
      <w:r>
        <w:t xml:space="preserve">As long as short-term marginal costs are lower than short-term costs (which is the points on the </w:t>
      </w:r>
      <m:oMath>
        <m:r>
          <w:rPr>
            <w:rFonts w:ascii="Cambria Math" w:hAnsi="Cambria Math"/>
          </w:rPr>
          <m:t>SMC</m:t>
        </m:r>
      </m:oMath>
      <w:r>
        <w:t xml:space="preserve"> curve are below the </w:t>
      </w:r>
      <m:oMath>
        <m:r>
          <w:rPr>
            <w:rFonts w:ascii="Cambria Math" w:hAnsi="Cambria Math"/>
          </w:rPr>
          <m:t>SC</m:t>
        </m:r>
      </m:oMath>
      <w:r>
        <w:t xml:space="preserve"> curve, which is U-shape), the tangent to the </w:t>
      </w:r>
      <w:r w:rsidR="00357D45">
        <w:t>s</w:t>
      </w:r>
      <w:r w:rsidR="00707BC7">
        <w:t xml:space="preserve">hort-term average cost </w:t>
      </w:r>
      <m:oMath>
        <m:r>
          <w:rPr>
            <w:rFonts w:ascii="Cambria Math" w:hAnsi="Cambria Math"/>
          </w:rPr>
          <m:t>SAC</m:t>
        </m:r>
      </m:oMath>
      <w:r w:rsidR="00707BC7">
        <w:t xml:space="preserve"> curve is negative – this means that this part of the </w:t>
      </w:r>
      <m:oMath>
        <m:r>
          <w:rPr>
            <w:rFonts w:ascii="Cambria Math" w:hAnsi="Cambria Math"/>
          </w:rPr>
          <m:t>SAC</m:t>
        </m:r>
      </m:oMath>
      <w:r w:rsidR="00707BC7">
        <w:t xml:space="preserve"> curve is downward sloping. Conversely, as long as short-term marginal costs are higher than short-term costs (points on the SMC curve are above the </w:t>
      </w:r>
      <m:oMath>
        <m:r>
          <w:rPr>
            <w:rFonts w:ascii="Cambria Math" w:hAnsi="Cambria Math"/>
          </w:rPr>
          <m:t>SC</m:t>
        </m:r>
      </m:oMath>
      <w:r w:rsidR="00707BC7">
        <w:t xml:space="preserve"> curve), then the tangent to the </w:t>
      </w:r>
      <m:oMath>
        <m:r>
          <w:rPr>
            <w:rFonts w:ascii="Cambria Math" w:hAnsi="Cambria Math"/>
          </w:rPr>
          <m:t>SAC</m:t>
        </m:r>
      </m:oMath>
      <w:r w:rsidR="00707BC7">
        <w:t xml:space="preserve"> curve is positive and the </w:t>
      </w:r>
      <m:oMath>
        <m:r>
          <w:rPr>
            <w:rFonts w:ascii="Cambria Math" w:hAnsi="Cambria Math"/>
          </w:rPr>
          <m:t>SAC</m:t>
        </m:r>
      </m:oMath>
      <w:r w:rsidR="00707BC7">
        <w:t xml:space="preserve"> curve itself is upward sloping in this area. Lastly, when short-term marginal costs are equal to the short-term costs, then the tangent to the </w:t>
      </w:r>
      <m:oMath>
        <m:r>
          <w:rPr>
            <w:rFonts w:ascii="Cambria Math" w:hAnsi="Cambria Math"/>
          </w:rPr>
          <m:t>SAC</m:t>
        </m:r>
      </m:oMath>
      <w:r w:rsidR="00707BC7">
        <w:t xml:space="preserve"> curve is zero hence the </w:t>
      </w:r>
      <m:oMath>
        <m:r>
          <w:rPr>
            <w:rFonts w:ascii="Cambria Math" w:hAnsi="Cambria Math"/>
          </w:rPr>
          <m:t>SAC</m:t>
        </m:r>
      </m:oMath>
      <w:r w:rsidR="00707BC7">
        <w:t xml:space="preserve"> is in the inflection point here. These considerations are drawn from the above mentioned formula [*], which is derivate of </w:t>
      </w:r>
      <m:oMath>
        <m:r>
          <w:rPr>
            <w:rFonts w:ascii="Cambria Math" w:hAnsi="Cambria Math"/>
          </w:rPr>
          <m:t xml:space="preserve">SAC </m:t>
        </m:r>
      </m:oMath>
      <w:r w:rsidR="00707BC7">
        <w:t xml:space="preserve">curve that depends on the </w:t>
      </w:r>
      <m:oMath>
        <m:r>
          <w:rPr>
            <w:rFonts w:ascii="Cambria Math" w:hAnsi="Cambria Math"/>
          </w:rPr>
          <m:t>SMC</m:t>
        </m:r>
      </m:oMath>
      <w:r w:rsidR="00707BC7">
        <w:t xml:space="preserve"> and </w:t>
      </w:r>
      <m:oMath>
        <m:r>
          <w:rPr>
            <w:rFonts w:ascii="Cambria Math" w:hAnsi="Cambria Math"/>
          </w:rPr>
          <m:t>SC</m:t>
        </m:r>
      </m:oMath>
      <w:r w:rsidR="00707BC7">
        <w:t xml:space="preserve"> in this way (</w:t>
      </w:r>
      <m:oMath>
        <m:r>
          <w:rPr>
            <w:rFonts w:ascii="Cambria Math" w:hAnsi="Cambria Math"/>
          </w:rPr>
          <m:t>SMC∙q-SC</m:t>
        </m:r>
      </m:oMath>
      <w:r w:rsidR="00707BC7">
        <w:t>).</w:t>
      </w:r>
    </w:p>
    <w:p w:rsidR="00F9314B" w:rsidRDefault="0041561E" w:rsidP="00F9314B">
      <w:pPr>
        <w:rPr>
          <w:rFonts w:eastAsiaTheme="minorEastAsia"/>
        </w:rPr>
      </w:pPr>
      <w:r>
        <w:rPr>
          <w:b/>
        </w:rPr>
        <w:t>F</w:t>
      </w:r>
      <w:r w:rsidRPr="0034667E">
        <w:rPr>
          <w:b/>
        </w:rPr>
        <w:t>.</w:t>
      </w:r>
      <w:r w:rsidR="00D927C1">
        <w:t xml:space="preserve"> </w:t>
      </w:r>
      <w:r w:rsidR="00F9314B">
        <w:t xml:space="preserve">Having the quantity of capital that the firm has fixed at </w:t>
      </w:r>
      <m:oMath>
        <m:r>
          <w:rPr>
            <w:rFonts w:ascii="Cambria Math" w:hAnsi="Cambria Math"/>
          </w:rPr>
          <m:t>k=</m:t>
        </m:r>
        <m:acc>
          <m:accPr>
            <m:chr m:val="̅"/>
            <m:ctrlPr>
              <w:rPr>
                <w:rFonts w:ascii="Cambria Math" w:hAnsi="Cambria Math"/>
                <w:i/>
              </w:rPr>
            </m:ctrlPr>
          </m:accPr>
          <m:e>
            <m:r>
              <w:rPr>
                <w:rFonts w:ascii="Cambria Math" w:hAnsi="Cambria Math"/>
              </w:rPr>
              <m:t>k</m:t>
            </m:r>
          </m:e>
        </m:acc>
      </m:oMath>
      <w:r w:rsidR="00F9314B">
        <w:rPr>
          <w:rFonts w:eastAsiaTheme="minorEastAsia"/>
        </w:rPr>
        <w:t xml:space="preserve">, the </w:t>
      </w:r>
      <w:r w:rsidR="00F9314B">
        <w:t xml:space="preserve">firm’s total cost function in terms of </w:t>
      </w:r>
      <m:oMath>
        <m:r>
          <w:rPr>
            <w:rFonts w:ascii="Cambria Math" w:hAnsi="Cambria Math"/>
          </w:rPr>
          <m:t xml:space="preserve">q, w, v and </m:t>
        </m:r>
        <m:acc>
          <m:accPr>
            <m:chr m:val="̅"/>
            <m:ctrlPr>
              <w:rPr>
                <w:rFonts w:ascii="Cambria Math" w:hAnsi="Cambria Math"/>
                <w:i/>
              </w:rPr>
            </m:ctrlPr>
          </m:accPr>
          <m:e>
            <m:r>
              <w:rPr>
                <w:rFonts w:ascii="Cambria Math" w:hAnsi="Cambria Math"/>
              </w:rPr>
              <m:t>k</m:t>
            </m:r>
          </m:e>
        </m:acc>
      </m:oMath>
      <w:r w:rsidR="00F9314B">
        <w:rPr>
          <w:rFonts w:eastAsiaTheme="minorEastAsia"/>
        </w:rPr>
        <w:t xml:space="preserve"> is defined by the this formula:</w:t>
      </w:r>
    </w:p>
    <w:p w:rsidR="00FC38F3" w:rsidRDefault="00FC38F3" w:rsidP="00FC38F3">
      <w:pPr>
        <w:jc w:val="center"/>
        <w:rPr>
          <w:rFonts w:eastAsiaTheme="minorEastAsia"/>
        </w:rPr>
      </w:pPr>
      <m:oMath>
        <m:r>
          <w:rPr>
            <w:rFonts w:ascii="Cambria Math" w:hAnsi="Cambria Math"/>
          </w:rPr>
          <w:lastRenderedPageBreak/>
          <m:t>q=f</m:t>
        </m:r>
        <m:d>
          <m:dPr>
            <m:ctrlPr>
              <w:rPr>
                <w:rFonts w:ascii="Cambria Math" w:hAnsi="Cambria Math"/>
                <w:i/>
              </w:rPr>
            </m:ctrlPr>
          </m:dPr>
          <m:e>
            <m:r>
              <w:rPr>
                <w:rFonts w:ascii="Cambria Math" w:hAnsi="Cambria Math"/>
              </w:rPr>
              <m:t>k,l</m:t>
            </m:r>
          </m:e>
        </m:d>
        <m:r>
          <w:rPr>
            <w:rFonts w:ascii="Cambria Math" w:hAnsi="Cambria Math"/>
          </w:rPr>
          <m:t>=2∙</m:t>
        </m:r>
        <m:rad>
          <m:radPr>
            <m:degHide m:val="1"/>
            <m:ctrlPr>
              <w:rPr>
                <w:rFonts w:ascii="Cambria Math" w:hAnsi="Cambria Math"/>
                <w:i/>
              </w:rPr>
            </m:ctrlPr>
          </m:radPr>
          <m:deg/>
          <m:e>
            <m:r>
              <w:rPr>
                <w:rFonts w:ascii="Cambria Math" w:hAnsi="Cambria Math"/>
              </w:rPr>
              <m:t>k∙l</m:t>
            </m:r>
          </m:e>
        </m:rad>
      </m:oMath>
      <w:r>
        <w:rPr>
          <w:rFonts w:eastAsiaTheme="minorEastAsia"/>
        </w:rPr>
        <w:t>,</w:t>
      </w:r>
    </w:p>
    <w:p w:rsidR="00F9314B" w:rsidRDefault="00FC38F3" w:rsidP="00F9314B">
      <w:r>
        <w:t>The relevant Lagrangian for minimizing the cost of production is:</w:t>
      </w:r>
    </w:p>
    <w:p w:rsidR="00A47B3E" w:rsidRPr="00A47B3E" w:rsidRDefault="00FC38F3" w:rsidP="00A47B3E">
      <w:pPr>
        <w:jc w:val="center"/>
        <w:rPr>
          <w:rFonts w:eastAsiaTheme="minorEastAsia"/>
        </w:rPr>
      </w:pPr>
      <m:oMathPara>
        <m:oMath>
          <m:r>
            <w:rPr>
              <w:rFonts w:ascii="Cambria Math" w:hAnsi="Cambria Math"/>
            </w:rPr>
            <m:t>L=v∙k+w∙l+λ∙(</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0.5</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0.5</m:t>
              </m:r>
            </m:sup>
          </m:sSup>
          <m:r>
            <w:rPr>
              <w:rFonts w:ascii="Cambria Math" w:hAnsi="Cambria Math"/>
            </w:rPr>
            <m:t>)</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2440"/>
        <w:gridCol w:w="683"/>
      </w:tblGrid>
      <w:tr w:rsidR="00446B43" w:rsidTr="00A7490A">
        <w:tc>
          <w:tcPr>
            <w:tcW w:w="6237" w:type="dxa"/>
          </w:tcPr>
          <w:p w:rsidR="00446B43" w:rsidRDefault="003F19EE" w:rsidP="00A47B3E">
            <w:pPr>
              <w:jc w:val="center"/>
              <w:rPr>
                <w:rFonts w:eastAsiaTheme="minorEastAsia"/>
              </w:rPr>
            </w:pPr>
            <m:oMathPara>
              <m:oMath>
                <m:f>
                  <m:fPr>
                    <m:ctrlPr>
                      <w:rPr>
                        <w:rFonts w:ascii="Cambria Math" w:hAnsi="Cambria Math"/>
                        <w:i/>
                      </w:rPr>
                    </m:ctrlPr>
                  </m:fPr>
                  <m:num>
                    <m:r>
                      <w:rPr>
                        <w:rFonts w:ascii="Cambria Math" w:hAnsi="Cambria Math"/>
                      </w:rPr>
                      <m:t>∂L</m:t>
                    </m:r>
                  </m:num>
                  <m:den>
                    <m:r>
                      <w:rPr>
                        <w:rFonts w:ascii="Cambria Math" w:hAnsi="Cambria Math"/>
                      </w:rPr>
                      <m:t>∂k</m:t>
                    </m:r>
                  </m:den>
                </m:f>
                <m:r>
                  <w:rPr>
                    <w:rFonts w:ascii="Cambria Math" w:hAnsi="Cambria Math"/>
                  </w:rPr>
                  <m:t>=v+λ∙</m:t>
                </m:r>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r>
                      <w:rPr>
                        <w:rFonts w:ascii="Cambria Math" w:hAnsi="Cambria Math"/>
                      </w:rPr>
                      <m:t>0.5∙k</m:t>
                    </m:r>
                  </m:e>
                  <m:sup>
                    <m:r>
                      <w:rPr>
                        <w:rFonts w:ascii="Cambria Math" w:hAnsi="Cambria Math"/>
                      </w:rPr>
                      <m:t>0.5-1</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0.5</m:t>
                    </m:r>
                  </m:sup>
                </m:sSup>
                <m:r>
                  <w:rPr>
                    <w:rFonts w:ascii="Cambria Math" w:hAnsi="Cambria Math"/>
                  </w:rPr>
                  <m:t>=v-λ∙</m:t>
                </m:r>
                <m:sSup>
                  <m:sSupPr>
                    <m:ctrlPr>
                      <w:rPr>
                        <w:rFonts w:ascii="Cambria Math" w:hAnsi="Cambria Math"/>
                        <w:i/>
                      </w:rPr>
                    </m:ctrlPr>
                  </m:sSupPr>
                  <m:e>
                    <m:r>
                      <w:rPr>
                        <w:rFonts w:ascii="Cambria Math" w:hAnsi="Cambria Math"/>
                      </w:rPr>
                      <m:t>k</m:t>
                    </m:r>
                  </m:e>
                  <m:sup>
                    <m:r>
                      <w:rPr>
                        <w:rFonts w:ascii="Cambria Math" w:hAnsi="Cambria Math"/>
                      </w:rPr>
                      <m:t>-0.5</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0.5</m:t>
                    </m:r>
                  </m:sup>
                </m:sSup>
                <m:r>
                  <w:rPr>
                    <w:rFonts w:ascii="Cambria Math" w:hAnsi="Cambria Math"/>
                  </w:rPr>
                  <m:t>=0</m:t>
                </m:r>
              </m:oMath>
            </m:oMathPara>
          </w:p>
        </w:tc>
        <w:tc>
          <w:tcPr>
            <w:tcW w:w="2440" w:type="dxa"/>
          </w:tcPr>
          <w:p w:rsidR="00446B43" w:rsidRDefault="00A7490A" w:rsidP="00A7490A">
            <w:pPr>
              <w:jc w:val="right"/>
              <w:rPr>
                <w:rFonts w:eastAsiaTheme="minorEastAsia"/>
              </w:rPr>
            </w:pPr>
            <m:oMathPara>
              <m:oMath>
                <m:r>
                  <w:rPr>
                    <w:rFonts w:ascii="Cambria Math" w:hAnsi="Cambria Math"/>
                  </w:rPr>
                  <m:t>v=λ∙</m:t>
                </m:r>
                <m:sSup>
                  <m:sSupPr>
                    <m:ctrlPr>
                      <w:rPr>
                        <w:rFonts w:ascii="Cambria Math" w:hAnsi="Cambria Math"/>
                        <w:i/>
                      </w:rPr>
                    </m:ctrlPr>
                  </m:sSupPr>
                  <m:e>
                    <m:r>
                      <w:rPr>
                        <w:rFonts w:ascii="Cambria Math" w:hAnsi="Cambria Math"/>
                      </w:rPr>
                      <m:t>k</m:t>
                    </m:r>
                  </m:e>
                  <m:sup>
                    <m:r>
                      <w:rPr>
                        <w:rFonts w:ascii="Cambria Math" w:hAnsi="Cambria Math"/>
                      </w:rPr>
                      <m:t>-0.5</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0.5</m:t>
                    </m:r>
                  </m:sup>
                </m:sSup>
              </m:oMath>
            </m:oMathPara>
          </w:p>
        </w:tc>
        <w:tc>
          <w:tcPr>
            <w:tcW w:w="683" w:type="dxa"/>
          </w:tcPr>
          <w:p w:rsidR="00446B43" w:rsidRDefault="00446B43" w:rsidP="00446B43">
            <w:pPr>
              <w:jc w:val="right"/>
              <w:rPr>
                <w:rFonts w:eastAsiaTheme="minorEastAsia"/>
              </w:rPr>
            </w:pPr>
            <w:r>
              <w:rPr>
                <w:rFonts w:eastAsiaTheme="minorEastAsia"/>
              </w:rPr>
              <w:t>[1]</w:t>
            </w:r>
          </w:p>
        </w:tc>
      </w:tr>
      <w:tr w:rsidR="00446B43" w:rsidTr="00A7490A">
        <w:tc>
          <w:tcPr>
            <w:tcW w:w="6237" w:type="dxa"/>
          </w:tcPr>
          <w:p w:rsidR="00446B43" w:rsidRDefault="003F19EE" w:rsidP="00A47B3E">
            <w:pPr>
              <w:jc w:val="center"/>
              <w:rPr>
                <w:rFonts w:eastAsiaTheme="minorEastAsia"/>
              </w:rPr>
            </w:pPr>
            <m:oMathPara>
              <m:oMath>
                <m:f>
                  <m:fPr>
                    <m:ctrlPr>
                      <w:rPr>
                        <w:rFonts w:ascii="Cambria Math" w:hAnsi="Cambria Math"/>
                        <w:i/>
                      </w:rPr>
                    </m:ctrlPr>
                  </m:fPr>
                  <m:num>
                    <m:r>
                      <w:rPr>
                        <w:rFonts w:ascii="Cambria Math" w:hAnsi="Cambria Math"/>
                      </w:rPr>
                      <m:t>∂L</m:t>
                    </m:r>
                  </m:num>
                  <m:den>
                    <m:r>
                      <w:rPr>
                        <w:rFonts w:ascii="Cambria Math" w:hAnsi="Cambria Math"/>
                      </w:rPr>
                      <m:t>∂l</m:t>
                    </m:r>
                  </m:den>
                </m:f>
                <m:r>
                  <w:rPr>
                    <w:rFonts w:ascii="Cambria Math" w:hAnsi="Cambria Math"/>
                  </w:rPr>
                  <m:t>=w+λ∙(-2)∙</m:t>
                </m:r>
                <m:sSup>
                  <m:sSupPr>
                    <m:ctrlPr>
                      <w:rPr>
                        <w:rFonts w:ascii="Cambria Math" w:hAnsi="Cambria Math"/>
                        <w:i/>
                      </w:rPr>
                    </m:ctrlPr>
                  </m:sSupPr>
                  <m:e>
                    <m:r>
                      <w:rPr>
                        <w:rFonts w:ascii="Cambria Math" w:hAnsi="Cambria Math"/>
                      </w:rPr>
                      <m:t>0.5∙l</m:t>
                    </m:r>
                  </m:e>
                  <m:sup>
                    <m:r>
                      <w:rPr>
                        <w:rFonts w:ascii="Cambria Math" w:hAnsi="Cambria Math"/>
                      </w:rPr>
                      <m:t>0.5-1</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0.5</m:t>
                    </m:r>
                  </m:sup>
                </m:sSup>
                <m:r>
                  <w:rPr>
                    <w:rFonts w:ascii="Cambria Math" w:hAnsi="Cambria Math"/>
                  </w:rPr>
                  <m:t>=w-λ∙</m:t>
                </m:r>
                <m:sSup>
                  <m:sSupPr>
                    <m:ctrlPr>
                      <w:rPr>
                        <w:rFonts w:ascii="Cambria Math" w:hAnsi="Cambria Math"/>
                        <w:i/>
                      </w:rPr>
                    </m:ctrlPr>
                  </m:sSupPr>
                  <m:e>
                    <m:r>
                      <w:rPr>
                        <w:rFonts w:ascii="Cambria Math" w:hAnsi="Cambria Math"/>
                      </w:rPr>
                      <m:t>l</m:t>
                    </m:r>
                  </m:e>
                  <m:sup>
                    <m:r>
                      <w:rPr>
                        <w:rFonts w:ascii="Cambria Math" w:hAnsi="Cambria Math"/>
                      </w:rPr>
                      <m:t>-0.5</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0.5</m:t>
                    </m:r>
                  </m:sup>
                </m:sSup>
                <m:r>
                  <w:rPr>
                    <w:rFonts w:ascii="Cambria Math" w:hAnsi="Cambria Math"/>
                  </w:rPr>
                  <m:t>=0</m:t>
                </m:r>
              </m:oMath>
            </m:oMathPara>
          </w:p>
        </w:tc>
        <w:tc>
          <w:tcPr>
            <w:tcW w:w="2440" w:type="dxa"/>
          </w:tcPr>
          <w:p w:rsidR="00446B43" w:rsidRDefault="00A7490A" w:rsidP="00A7490A">
            <w:pPr>
              <w:jc w:val="right"/>
              <w:rPr>
                <w:rFonts w:eastAsiaTheme="minorEastAsia"/>
              </w:rPr>
            </w:pPr>
            <m:oMathPara>
              <m:oMath>
                <m:r>
                  <w:rPr>
                    <w:rFonts w:ascii="Cambria Math" w:hAnsi="Cambria Math"/>
                  </w:rPr>
                  <m:t>w=λ∙</m:t>
                </m:r>
                <m:sSup>
                  <m:sSupPr>
                    <m:ctrlPr>
                      <w:rPr>
                        <w:rFonts w:ascii="Cambria Math" w:hAnsi="Cambria Math"/>
                        <w:i/>
                      </w:rPr>
                    </m:ctrlPr>
                  </m:sSupPr>
                  <m:e>
                    <m:r>
                      <w:rPr>
                        <w:rFonts w:ascii="Cambria Math" w:hAnsi="Cambria Math"/>
                      </w:rPr>
                      <m:t>l</m:t>
                    </m:r>
                  </m:e>
                  <m:sup>
                    <m:r>
                      <w:rPr>
                        <w:rFonts w:ascii="Cambria Math" w:hAnsi="Cambria Math"/>
                      </w:rPr>
                      <m:t>-0.5</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0.5</m:t>
                    </m:r>
                  </m:sup>
                </m:sSup>
              </m:oMath>
            </m:oMathPara>
          </w:p>
        </w:tc>
        <w:tc>
          <w:tcPr>
            <w:tcW w:w="683" w:type="dxa"/>
          </w:tcPr>
          <w:p w:rsidR="00446B43" w:rsidRDefault="00446B43" w:rsidP="00446B43">
            <w:pPr>
              <w:jc w:val="right"/>
              <w:rPr>
                <w:rFonts w:eastAsiaTheme="minorEastAsia"/>
              </w:rPr>
            </w:pPr>
            <w:r>
              <w:rPr>
                <w:rFonts w:eastAsiaTheme="minorEastAsia"/>
              </w:rPr>
              <w:t>[2]</w:t>
            </w:r>
          </w:p>
        </w:tc>
      </w:tr>
      <w:tr w:rsidR="00446B43" w:rsidTr="00A7490A">
        <w:tc>
          <w:tcPr>
            <w:tcW w:w="6237" w:type="dxa"/>
          </w:tcPr>
          <w:p w:rsidR="00446B43" w:rsidRDefault="003F19EE" w:rsidP="00A47B3E">
            <w:pPr>
              <w:jc w:val="center"/>
              <w:rPr>
                <w:rFonts w:eastAsiaTheme="minorEastAsia"/>
              </w:rPr>
            </w:pPr>
            <m:oMathPara>
              <m:oMath>
                <m:f>
                  <m:fPr>
                    <m:ctrlPr>
                      <w:rPr>
                        <w:rFonts w:ascii="Cambria Math" w:hAnsi="Cambria Math"/>
                        <w:i/>
                      </w:rPr>
                    </m:ctrlPr>
                  </m:fPr>
                  <m:num>
                    <m:r>
                      <w:rPr>
                        <w:rFonts w:ascii="Cambria Math" w:hAnsi="Cambria Math"/>
                      </w:rPr>
                      <m:t>∂L</m:t>
                    </m:r>
                  </m:num>
                  <m:den>
                    <m:r>
                      <w:rPr>
                        <w:rFonts w:ascii="Cambria Math" w:hAnsi="Cambria Math"/>
                      </w:rPr>
                      <m:t>∂λ</m:t>
                    </m:r>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0.5</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0.5</m:t>
                    </m:r>
                  </m:sup>
                </m:sSup>
                <m:r>
                  <w:rPr>
                    <w:rFonts w:ascii="Cambria Math" w:hAnsi="Cambria Math"/>
                  </w:rPr>
                  <m:t>=0</m:t>
                </m:r>
              </m:oMath>
            </m:oMathPara>
          </w:p>
        </w:tc>
        <w:tc>
          <w:tcPr>
            <w:tcW w:w="2440" w:type="dxa"/>
          </w:tcPr>
          <w:p w:rsidR="00446B43" w:rsidRDefault="003F19EE" w:rsidP="00A7490A">
            <w:pPr>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0.5</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0.5</m:t>
                    </m:r>
                  </m:sup>
                </m:sSup>
              </m:oMath>
            </m:oMathPara>
          </w:p>
        </w:tc>
        <w:tc>
          <w:tcPr>
            <w:tcW w:w="683" w:type="dxa"/>
          </w:tcPr>
          <w:p w:rsidR="00446B43" w:rsidRDefault="00446B43" w:rsidP="00446B43">
            <w:pPr>
              <w:jc w:val="right"/>
              <w:rPr>
                <w:rFonts w:eastAsiaTheme="minorEastAsia"/>
              </w:rPr>
            </w:pPr>
            <w:r>
              <w:rPr>
                <w:rFonts w:eastAsiaTheme="minorEastAsia"/>
              </w:rPr>
              <w:t>[3]</w:t>
            </w:r>
          </w:p>
        </w:tc>
      </w:tr>
    </w:tbl>
    <w:p w:rsidR="00A47B3E" w:rsidRDefault="00A7490A" w:rsidP="00A47B3E">
      <w:pPr>
        <w:rPr>
          <w:rFonts w:eastAsiaTheme="minorEastAsia"/>
        </w:rPr>
      </w:pPr>
      <w:r>
        <w:rPr>
          <w:rFonts w:eastAsiaTheme="minorEastAsia"/>
        </w:rPr>
        <w:t>Dividing the second equation by the first one yields this equation:</w:t>
      </w:r>
    </w:p>
    <w:p w:rsidR="00A7490A" w:rsidRDefault="003F19EE" w:rsidP="00A47B3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v</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λ∙</m:t>
              </m:r>
              <m:sSup>
                <m:sSupPr>
                  <m:ctrlPr>
                    <w:rPr>
                      <w:rFonts w:ascii="Cambria Math" w:hAnsi="Cambria Math"/>
                      <w:i/>
                    </w:rPr>
                  </m:ctrlPr>
                </m:sSupPr>
                <m:e>
                  <m:r>
                    <w:rPr>
                      <w:rFonts w:ascii="Cambria Math" w:hAnsi="Cambria Math"/>
                    </w:rPr>
                    <m:t>l</m:t>
                  </m:r>
                </m:e>
                <m:sup>
                  <m:r>
                    <w:rPr>
                      <w:rFonts w:ascii="Cambria Math" w:hAnsi="Cambria Math"/>
                    </w:rPr>
                    <m:t>-0.5</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0.5</m:t>
                  </m:r>
                </m:sup>
              </m:sSup>
            </m:num>
            <m:den>
              <m:r>
                <w:rPr>
                  <w:rFonts w:ascii="Cambria Math" w:hAnsi="Cambria Math"/>
                </w:rPr>
                <m:t>λ∙</m:t>
              </m:r>
              <m:sSup>
                <m:sSupPr>
                  <m:ctrlPr>
                    <w:rPr>
                      <w:rFonts w:ascii="Cambria Math" w:hAnsi="Cambria Math"/>
                      <w:i/>
                    </w:rPr>
                  </m:ctrlPr>
                </m:sSupPr>
                <m:e>
                  <m:r>
                    <w:rPr>
                      <w:rFonts w:ascii="Cambria Math" w:hAnsi="Cambria Math"/>
                    </w:rPr>
                    <m:t>k</m:t>
                  </m:r>
                </m:e>
                <m:sup>
                  <m:r>
                    <w:rPr>
                      <w:rFonts w:ascii="Cambria Math" w:hAnsi="Cambria Math"/>
                    </w:rPr>
                    <m:t>-0.5</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0.5</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0.5</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0.5</m:t>
                  </m:r>
                </m:sup>
              </m:sSup>
            </m:num>
            <m:den>
              <m:sSup>
                <m:sSupPr>
                  <m:ctrlPr>
                    <w:rPr>
                      <w:rFonts w:ascii="Cambria Math" w:hAnsi="Cambria Math"/>
                      <w:i/>
                    </w:rPr>
                  </m:ctrlPr>
                </m:sSupPr>
                <m:e>
                  <m:r>
                    <w:rPr>
                      <w:rFonts w:ascii="Cambria Math" w:hAnsi="Cambria Math"/>
                    </w:rPr>
                    <m:t>l</m:t>
                  </m:r>
                </m:e>
                <m:sup>
                  <m:r>
                    <w:rPr>
                      <w:rFonts w:ascii="Cambria Math" w:hAnsi="Cambria Math"/>
                    </w:rPr>
                    <m:t>0.5</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0.5</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0.5+0.5</m:t>
                  </m:r>
                </m:sup>
              </m:sSup>
            </m:num>
            <m:den>
              <m:sSup>
                <m:sSupPr>
                  <m:ctrlPr>
                    <w:rPr>
                      <w:rFonts w:ascii="Cambria Math" w:hAnsi="Cambria Math"/>
                      <w:i/>
                    </w:rPr>
                  </m:ctrlPr>
                </m:sSupPr>
                <m:e>
                  <m:r>
                    <w:rPr>
                      <w:rFonts w:ascii="Cambria Math" w:hAnsi="Cambria Math"/>
                    </w:rPr>
                    <m:t>l</m:t>
                  </m:r>
                </m:e>
                <m:sup>
                  <m:r>
                    <w:rPr>
                      <w:rFonts w:ascii="Cambria Math" w:hAnsi="Cambria Math"/>
                    </w:rPr>
                    <m:t>0.5+0.5</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l</m:t>
              </m:r>
            </m:den>
          </m:f>
        </m:oMath>
      </m:oMathPara>
    </w:p>
    <w:p w:rsidR="00441F03" w:rsidRDefault="00441F03" w:rsidP="00F9314B">
      <w:pPr>
        <w:rPr>
          <w:rFonts w:eastAsiaTheme="minorEastAsia"/>
        </w:rPr>
      </w:pPr>
      <w:r>
        <w:rPr>
          <w:rFonts w:eastAsiaTheme="minorEastAsia"/>
        </w:rPr>
        <w:t xml:space="preserve">This result allows to make substitution </w:t>
      </w:r>
      <w:r w:rsidR="005525B3">
        <w:rPr>
          <w:rFonts w:eastAsiaTheme="minorEastAsia"/>
        </w:rPr>
        <w:t xml:space="preserve">of </w:t>
      </w:r>
      <m:oMath>
        <m:r>
          <w:rPr>
            <w:rFonts w:ascii="Cambria Math" w:hAnsi="Cambria Math"/>
          </w:rPr>
          <m:t>k</m:t>
        </m:r>
      </m:oMath>
      <w:r w:rsidR="005525B3">
        <w:rPr>
          <w:rFonts w:eastAsiaTheme="minorEastAsia"/>
        </w:rPr>
        <w:t xml:space="preserve"> and </w:t>
      </w:r>
      <m:oMath>
        <m:r>
          <w:rPr>
            <w:rFonts w:ascii="Cambria Math" w:eastAsiaTheme="minorEastAsia" w:hAnsi="Cambria Math"/>
          </w:rPr>
          <m:t>l</m:t>
        </m:r>
      </m:oMath>
      <w:r>
        <w:rPr>
          <w:rFonts w:eastAsiaTheme="minorEastAsia"/>
        </w:rPr>
        <w:t xml:space="preserve"> into the production function</w:t>
      </w:r>
      <w:r w:rsidR="005525B3">
        <w:rPr>
          <w:rFonts w:eastAsiaTheme="minorEastAsia"/>
        </w:rPr>
        <w:t xml:space="preserve"> to find these variables’ relation to </w:t>
      </w:r>
      <m:oMath>
        <m:r>
          <w:rPr>
            <w:rFonts w:ascii="Cambria Math" w:eastAsiaTheme="minorEastAsia" w:hAnsi="Cambria Math"/>
          </w:rPr>
          <m:t>q</m:t>
        </m:r>
      </m:oMath>
      <w:r w:rsidR="005525B3">
        <w:rPr>
          <w:rFonts w:eastAsiaTheme="minorEastAsia"/>
        </w:rPr>
        <w:t xml:space="preserve">, </w:t>
      </w:r>
      <m:oMath>
        <m:r>
          <w:rPr>
            <w:rFonts w:ascii="Cambria Math" w:eastAsiaTheme="minorEastAsia" w:hAnsi="Cambria Math"/>
          </w:rPr>
          <m:t>v</m:t>
        </m:r>
      </m:oMath>
      <w:r w:rsidR="005525B3">
        <w:rPr>
          <w:rFonts w:eastAsiaTheme="minorEastAsia"/>
        </w:rPr>
        <w:t xml:space="preserve"> and </w:t>
      </w:r>
      <m:oMath>
        <m:r>
          <w:rPr>
            <w:rFonts w:ascii="Cambria Math" w:eastAsiaTheme="minorEastAsia" w:hAnsi="Cambria Math"/>
          </w:rPr>
          <m:t>w</m:t>
        </m:r>
      </m:oMath>
      <w:r>
        <w:rPr>
          <w:rFonts w:eastAsiaTheme="minorEastAsia"/>
        </w:rPr>
        <w:t xml:space="preserve">: </w:t>
      </w:r>
    </w:p>
    <w:p w:rsidR="005525B3" w:rsidRPr="005525B3" w:rsidRDefault="005525B3" w:rsidP="005525B3">
      <w:pPr>
        <w:pStyle w:val="ListParagraph"/>
        <w:numPr>
          <w:ilvl w:val="0"/>
          <w:numId w:val="4"/>
        </w:numPr>
        <w:rPr>
          <w:rFonts w:eastAsiaTheme="minorEastAsia"/>
        </w:rPr>
      </w:pPr>
      <w:r>
        <w:rPr>
          <w:rFonts w:eastAsiaTheme="minorEastAsia"/>
        </w:rPr>
        <w:t xml:space="preserve">Labor </w:t>
      </w:r>
    </w:p>
    <w:p w:rsidR="005525B3" w:rsidRPr="00441F03" w:rsidRDefault="005525B3" w:rsidP="005525B3">
      <w:pPr>
        <w:rPr>
          <w:rFonts w:eastAsiaTheme="minorEastAsia"/>
        </w:rPr>
      </w:pPr>
      <m:oMathPara>
        <m:oMath>
          <m:r>
            <w:rPr>
              <w:rFonts w:ascii="Cambria Math" w:eastAsiaTheme="minorEastAsia" w:hAnsi="Cambria Math"/>
            </w:rPr>
            <m:t>k=l</m:t>
          </m:r>
          <m:r>
            <w:rPr>
              <w:rFonts w:ascii="Cambria Math" w:hAnsi="Cambria Math"/>
            </w:rPr>
            <m:t>∙</m:t>
          </m:r>
          <m:f>
            <m:fPr>
              <m:ctrlPr>
                <w:rPr>
                  <w:rFonts w:ascii="Cambria Math" w:eastAsiaTheme="minorEastAsia" w:hAnsi="Cambria Math"/>
                  <w:i/>
                </w:rPr>
              </m:ctrlPr>
            </m:fPr>
            <m:num>
              <m:r>
                <w:rPr>
                  <w:rFonts w:ascii="Cambria Math" w:eastAsiaTheme="minorEastAsia" w:hAnsi="Cambria Math"/>
                </w:rPr>
                <m:t>w</m:t>
              </m:r>
              <m:ctrlPr>
                <w:rPr>
                  <w:rFonts w:ascii="Cambria Math" w:hAnsi="Cambria Math"/>
                  <w:i/>
                </w:rPr>
              </m:ctrlPr>
            </m:num>
            <m:den>
              <m:r>
                <w:rPr>
                  <w:rFonts w:ascii="Cambria Math" w:eastAsiaTheme="minorEastAsia" w:hAnsi="Cambria Math"/>
                </w:rPr>
                <m:t>v</m:t>
              </m:r>
            </m:den>
          </m:f>
        </m:oMath>
      </m:oMathPara>
    </w:p>
    <w:p w:rsidR="00441F03" w:rsidRPr="005525B3" w:rsidRDefault="00441F03" w:rsidP="00441F03">
      <w:pPr>
        <w:jc w:val="center"/>
        <w:rPr>
          <w:rFonts w:eastAsiaTheme="minorEastAsia"/>
        </w:rPr>
      </w:pPr>
      <m:oMathPara>
        <m:oMath>
          <m:r>
            <w:rPr>
              <w:rFonts w:ascii="Cambria Math" w:hAnsi="Cambria Math"/>
            </w:rPr>
            <m:t>q=f</m:t>
          </m:r>
          <m:d>
            <m:dPr>
              <m:ctrlPr>
                <w:rPr>
                  <w:rFonts w:ascii="Cambria Math" w:hAnsi="Cambria Math"/>
                  <w:i/>
                </w:rPr>
              </m:ctrlPr>
            </m:dPr>
            <m:e>
              <m:r>
                <w:rPr>
                  <w:rFonts w:ascii="Cambria Math" w:hAnsi="Cambria Math"/>
                </w:rPr>
                <m:t>k,l</m:t>
              </m:r>
            </m:e>
          </m:d>
          <m:r>
            <w:rPr>
              <w:rFonts w:ascii="Cambria Math" w:hAnsi="Cambria Math"/>
            </w:rPr>
            <m:t>=2∙</m:t>
          </m:r>
          <m:rad>
            <m:radPr>
              <m:degHide m:val="1"/>
              <m:ctrlPr>
                <w:rPr>
                  <w:rFonts w:ascii="Cambria Math" w:hAnsi="Cambria Math"/>
                  <w:i/>
                </w:rPr>
              </m:ctrlPr>
            </m:radPr>
            <m:deg/>
            <m:e>
              <m:r>
                <w:rPr>
                  <w:rFonts w:ascii="Cambria Math" w:eastAsiaTheme="minorEastAsia" w:hAnsi="Cambria Math"/>
                </w:rPr>
                <m:t>l</m:t>
              </m:r>
              <m:r>
                <w:rPr>
                  <w:rFonts w:ascii="Cambria Math" w:hAnsi="Cambria Math"/>
                </w:rPr>
                <m:t>∙</m:t>
              </m:r>
              <m:f>
                <m:fPr>
                  <m:ctrlPr>
                    <w:rPr>
                      <w:rFonts w:ascii="Cambria Math" w:eastAsiaTheme="minorEastAsia" w:hAnsi="Cambria Math"/>
                      <w:i/>
                    </w:rPr>
                  </m:ctrlPr>
                </m:fPr>
                <m:num>
                  <m:r>
                    <w:rPr>
                      <w:rFonts w:ascii="Cambria Math" w:eastAsiaTheme="minorEastAsia" w:hAnsi="Cambria Math"/>
                    </w:rPr>
                    <m:t>w</m:t>
                  </m:r>
                  <m:ctrlPr>
                    <w:rPr>
                      <w:rFonts w:ascii="Cambria Math" w:hAnsi="Cambria Math"/>
                      <w:i/>
                    </w:rPr>
                  </m:ctrlPr>
                </m:num>
                <m:den>
                  <m:r>
                    <w:rPr>
                      <w:rFonts w:ascii="Cambria Math" w:eastAsiaTheme="minorEastAsia" w:hAnsi="Cambria Math"/>
                    </w:rPr>
                    <m:t>v</m:t>
                  </m:r>
                </m:den>
              </m:f>
              <m:r>
                <w:rPr>
                  <w:rFonts w:ascii="Cambria Math" w:eastAsiaTheme="minorEastAsia" w:hAnsi="Cambria Math"/>
                </w:rPr>
                <m:t>∙l</m:t>
              </m:r>
            </m:e>
          </m:rad>
          <m:r>
            <w:rPr>
              <w:rFonts w:ascii="Cambria Math" w:eastAsiaTheme="minorEastAsia" w:hAnsi="Cambria Math"/>
            </w:rPr>
            <m:t>=2∙l∙</m:t>
          </m:r>
          <m:rad>
            <m:radPr>
              <m:degHide m:val="1"/>
              <m:ctrlPr>
                <w:rPr>
                  <w:rFonts w:ascii="Cambria Math" w:hAnsi="Cambria Math"/>
                  <w:i/>
                </w:rPr>
              </m:ctrlPr>
            </m:radPr>
            <m:deg/>
            <m:e>
              <m:f>
                <m:fPr>
                  <m:ctrlPr>
                    <w:rPr>
                      <w:rFonts w:ascii="Cambria Math" w:eastAsiaTheme="minorEastAsia" w:hAnsi="Cambria Math"/>
                      <w:i/>
                    </w:rPr>
                  </m:ctrlPr>
                </m:fPr>
                <m:num>
                  <m:r>
                    <w:rPr>
                      <w:rFonts w:ascii="Cambria Math" w:eastAsiaTheme="minorEastAsia" w:hAnsi="Cambria Math"/>
                    </w:rPr>
                    <m:t>w</m:t>
                  </m:r>
                  <m:ctrlPr>
                    <w:rPr>
                      <w:rFonts w:ascii="Cambria Math" w:hAnsi="Cambria Math"/>
                      <w:i/>
                    </w:rPr>
                  </m:ctrlPr>
                </m:num>
                <m:den>
                  <m:r>
                    <w:rPr>
                      <w:rFonts w:ascii="Cambria Math" w:eastAsiaTheme="minorEastAsia" w:hAnsi="Cambria Math"/>
                    </w:rPr>
                    <m:t>v</m:t>
                  </m:r>
                </m:den>
              </m:f>
            </m:e>
          </m:rad>
        </m:oMath>
      </m:oMathPara>
    </w:p>
    <w:p w:rsidR="005525B3" w:rsidRPr="005525B3" w:rsidRDefault="00251FFD" w:rsidP="005525B3">
      <w:pPr>
        <w:jc w:val="center"/>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v,w,q</m:t>
              </m:r>
            </m:e>
          </m:d>
          <m:r>
            <w:rPr>
              <w:rFonts w:ascii="Cambria Math" w:hAnsi="Cambria Math"/>
            </w:rPr>
            <m:t>=0.5</m:t>
          </m:r>
          <m:r>
            <w:rPr>
              <w:rFonts w:ascii="Cambria Math" w:eastAsiaTheme="minorEastAsia" w:hAnsi="Cambria Math"/>
            </w:rPr>
            <m:t>∙</m:t>
          </m:r>
          <m:r>
            <w:rPr>
              <w:rFonts w:ascii="Cambria Math" w:hAnsi="Cambria Math"/>
            </w:rPr>
            <m:t>q</m:t>
          </m:r>
          <m:r>
            <w:rPr>
              <w:rFonts w:ascii="Cambria Math" w:eastAsiaTheme="minorEastAsia" w:hAnsi="Cambria Math"/>
            </w:rPr>
            <m:t>∙</m:t>
          </m:r>
          <m:rad>
            <m:radPr>
              <m:degHide m:val="1"/>
              <m:ctrlPr>
                <w:rPr>
                  <w:rFonts w:ascii="Cambria Math" w:hAnsi="Cambria Math"/>
                  <w:i/>
                </w:rPr>
              </m:ctrlPr>
            </m:radPr>
            <m:deg/>
            <m:e>
              <m:f>
                <m:fPr>
                  <m:ctrlPr>
                    <w:rPr>
                      <w:rFonts w:ascii="Cambria Math" w:eastAsiaTheme="minorEastAsia" w:hAnsi="Cambria Math"/>
                      <w:i/>
                    </w:rPr>
                  </m:ctrlPr>
                </m:fPr>
                <m:num>
                  <m:r>
                    <w:rPr>
                      <w:rFonts w:ascii="Cambria Math" w:eastAsiaTheme="minorEastAsia" w:hAnsi="Cambria Math"/>
                    </w:rPr>
                    <m:t>v</m:t>
                  </m:r>
                  <m:ctrlPr>
                    <w:rPr>
                      <w:rFonts w:ascii="Cambria Math" w:hAnsi="Cambria Math"/>
                      <w:i/>
                    </w:rPr>
                  </m:ctrlPr>
                </m:num>
                <m:den>
                  <m:r>
                    <w:rPr>
                      <w:rFonts w:ascii="Cambria Math" w:eastAsiaTheme="minorEastAsia" w:hAnsi="Cambria Math"/>
                    </w:rPr>
                    <m:t>w</m:t>
                  </m:r>
                </m:den>
              </m:f>
            </m:e>
          </m:rad>
          <m:r>
            <w:rPr>
              <w:rFonts w:ascii="Cambria Math" w:hAnsi="Cambria Math"/>
            </w:rPr>
            <m:t>=0.5</m:t>
          </m:r>
          <m:r>
            <w:rPr>
              <w:rFonts w:ascii="Cambria Math" w:eastAsiaTheme="minorEastAsia" w:hAnsi="Cambria Math"/>
            </w:rPr>
            <m:t>∙</m:t>
          </m:r>
          <m:r>
            <w:rPr>
              <w:rFonts w:ascii="Cambria Math" w:hAnsi="Cambria Math"/>
            </w:rPr>
            <m:t>q</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0.5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-0.5</m:t>
              </m:r>
            </m:sup>
          </m:sSup>
        </m:oMath>
      </m:oMathPara>
    </w:p>
    <w:p w:rsidR="005525B3" w:rsidRPr="005525B3" w:rsidRDefault="005525B3" w:rsidP="005525B3">
      <w:pPr>
        <w:pStyle w:val="ListParagraph"/>
        <w:numPr>
          <w:ilvl w:val="0"/>
          <w:numId w:val="5"/>
        </w:numPr>
        <w:rPr>
          <w:rFonts w:eastAsiaTheme="minorEastAsia"/>
        </w:rPr>
      </w:pPr>
      <w:r>
        <w:rPr>
          <w:rFonts w:eastAsiaTheme="minorEastAsia"/>
        </w:rPr>
        <w:t xml:space="preserve">Capital </w:t>
      </w:r>
    </w:p>
    <w:p w:rsidR="005525B3" w:rsidRPr="00441F03" w:rsidRDefault="005525B3" w:rsidP="005525B3">
      <w:pPr>
        <w:rPr>
          <w:rFonts w:eastAsiaTheme="minorEastAsia"/>
        </w:rPr>
      </w:pPr>
      <m:oMathPara>
        <m:oMath>
          <m:r>
            <w:rPr>
              <w:rFonts w:ascii="Cambria Math" w:eastAsiaTheme="minorEastAsia" w:hAnsi="Cambria Math"/>
            </w:rPr>
            <m:t>l=k</m:t>
          </m:r>
          <m:r>
            <w:rPr>
              <w:rFonts w:ascii="Cambria Math" w:hAnsi="Cambria Math"/>
            </w:rPr>
            <m:t>∙</m:t>
          </m:r>
          <m:f>
            <m:fPr>
              <m:ctrlPr>
                <w:rPr>
                  <w:rFonts w:ascii="Cambria Math" w:eastAsiaTheme="minorEastAsia" w:hAnsi="Cambria Math"/>
                  <w:i/>
                </w:rPr>
              </m:ctrlPr>
            </m:fPr>
            <m:num>
              <m:r>
                <w:rPr>
                  <w:rFonts w:ascii="Cambria Math" w:eastAsiaTheme="minorEastAsia" w:hAnsi="Cambria Math"/>
                </w:rPr>
                <m:t>v</m:t>
              </m:r>
              <m:ctrlPr>
                <w:rPr>
                  <w:rFonts w:ascii="Cambria Math" w:hAnsi="Cambria Math"/>
                  <w:i/>
                </w:rPr>
              </m:ctrlPr>
            </m:num>
            <m:den>
              <m:r>
                <w:rPr>
                  <w:rFonts w:ascii="Cambria Math" w:eastAsiaTheme="minorEastAsia" w:hAnsi="Cambria Math"/>
                </w:rPr>
                <m:t>w</m:t>
              </m:r>
            </m:den>
          </m:f>
        </m:oMath>
      </m:oMathPara>
    </w:p>
    <w:p w:rsidR="005525B3" w:rsidRPr="005525B3" w:rsidRDefault="005525B3" w:rsidP="005525B3">
      <w:pPr>
        <w:jc w:val="center"/>
        <w:rPr>
          <w:rFonts w:eastAsiaTheme="minorEastAsia"/>
        </w:rPr>
      </w:pPr>
      <m:oMathPara>
        <m:oMath>
          <m:r>
            <w:rPr>
              <w:rFonts w:ascii="Cambria Math" w:hAnsi="Cambria Math"/>
            </w:rPr>
            <m:t>q=f</m:t>
          </m:r>
          <m:d>
            <m:dPr>
              <m:ctrlPr>
                <w:rPr>
                  <w:rFonts w:ascii="Cambria Math" w:hAnsi="Cambria Math"/>
                  <w:i/>
                </w:rPr>
              </m:ctrlPr>
            </m:dPr>
            <m:e>
              <m:r>
                <w:rPr>
                  <w:rFonts w:ascii="Cambria Math" w:hAnsi="Cambria Math"/>
                </w:rPr>
                <m:t>k,l</m:t>
              </m:r>
            </m:e>
          </m:d>
          <m:r>
            <w:rPr>
              <w:rFonts w:ascii="Cambria Math" w:hAnsi="Cambria Math"/>
            </w:rPr>
            <m:t>=2∙</m:t>
          </m:r>
          <m:rad>
            <m:radPr>
              <m:degHide m:val="1"/>
              <m:ctrlPr>
                <w:rPr>
                  <w:rFonts w:ascii="Cambria Math" w:hAnsi="Cambria Math"/>
                  <w:i/>
                </w:rPr>
              </m:ctrlPr>
            </m:radPr>
            <m:deg/>
            <m:e>
              <m:r>
                <w:rPr>
                  <w:rFonts w:ascii="Cambria Math" w:eastAsiaTheme="minorEastAsia" w:hAnsi="Cambria Math"/>
                </w:rPr>
                <m:t>k</m:t>
              </m:r>
              <m:r>
                <w:rPr>
                  <w:rFonts w:ascii="Cambria Math" w:hAnsi="Cambria Math"/>
                </w:rPr>
                <m:t>∙</m:t>
              </m:r>
              <m:r>
                <w:rPr>
                  <w:rFonts w:ascii="Cambria Math" w:eastAsiaTheme="minorEastAsia" w:hAnsi="Cambria Math"/>
                </w:rPr>
                <m:t>k</m:t>
              </m:r>
              <m:r>
                <w:rPr>
                  <w:rFonts w:ascii="Cambria Math" w:hAnsi="Cambria Math"/>
                </w:rPr>
                <m:t>∙</m:t>
              </m:r>
              <m:f>
                <m:fPr>
                  <m:ctrlPr>
                    <w:rPr>
                      <w:rFonts w:ascii="Cambria Math" w:eastAsiaTheme="minorEastAsia" w:hAnsi="Cambria Math"/>
                      <w:i/>
                    </w:rPr>
                  </m:ctrlPr>
                </m:fPr>
                <m:num>
                  <m:r>
                    <w:rPr>
                      <w:rFonts w:ascii="Cambria Math" w:eastAsiaTheme="minorEastAsia" w:hAnsi="Cambria Math"/>
                    </w:rPr>
                    <m:t>v</m:t>
                  </m:r>
                  <m:ctrlPr>
                    <w:rPr>
                      <w:rFonts w:ascii="Cambria Math" w:hAnsi="Cambria Math"/>
                      <w:i/>
                    </w:rPr>
                  </m:ctrlPr>
                </m:num>
                <m:den>
                  <m:r>
                    <w:rPr>
                      <w:rFonts w:ascii="Cambria Math" w:eastAsiaTheme="minorEastAsia" w:hAnsi="Cambria Math"/>
                    </w:rPr>
                    <m:t>w</m:t>
                  </m:r>
                </m:den>
              </m:f>
            </m:e>
          </m:rad>
          <m:r>
            <w:rPr>
              <w:rFonts w:ascii="Cambria Math" w:eastAsiaTheme="minorEastAsia" w:hAnsi="Cambria Math"/>
            </w:rPr>
            <m:t>=2∙k∙</m:t>
          </m:r>
          <m:rad>
            <m:radPr>
              <m:degHide m:val="1"/>
              <m:ctrlPr>
                <w:rPr>
                  <w:rFonts w:ascii="Cambria Math" w:hAnsi="Cambria Math"/>
                  <w:i/>
                </w:rPr>
              </m:ctrlPr>
            </m:radPr>
            <m:deg/>
            <m:e>
              <m:f>
                <m:fPr>
                  <m:ctrlPr>
                    <w:rPr>
                      <w:rFonts w:ascii="Cambria Math" w:eastAsiaTheme="minorEastAsia" w:hAnsi="Cambria Math"/>
                      <w:i/>
                    </w:rPr>
                  </m:ctrlPr>
                </m:fPr>
                <m:num>
                  <m:r>
                    <w:rPr>
                      <w:rFonts w:ascii="Cambria Math" w:eastAsiaTheme="minorEastAsia" w:hAnsi="Cambria Math"/>
                    </w:rPr>
                    <m:t>v</m:t>
                  </m:r>
                  <m:ctrlPr>
                    <w:rPr>
                      <w:rFonts w:ascii="Cambria Math" w:hAnsi="Cambria Math"/>
                      <w:i/>
                    </w:rPr>
                  </m:ctrlPr>
                </m:num>
                <m:den>
                  <m:r>
                    <w:rPr>
                      <w:rFonts w:ascii="Cambria Math" w:eastAsiaTheme="minorEastAsia" w:hAnsi="Cambria Math"/>
                    </w:rPr>
                    <m:t>w</m:t>
                  </m:r>
                </m:den>
              </m:f>
            </m:e>
          </m:rad>
        </m:oMath>
      </m:oMathPara>
    </w:p>
    <w:p w:rsidR="005525B3" w:rsidRPr="005525B3" w:rsidRDefault="00251FFD" w:rsidP="005525B3">
      <w:pPr>
        <w:jc w:val="center"/>
        <w:rPr>
          <w:rFonts w:eastAsiaTheme="minorEastAsia"/>
        </w:rPr>
      </w:pPr>
      <m:oMathPara>
        <m:oMath>
          <m:r>
            <w:rPr>
              <w:rFonts w:ascii="Cambria Math" w:hAnsi="Cambria Math"/>
            </w:rPr>
            <m:t>k</m:t>
          </m:r>
          <m:d>
            <m:dPr>
              <m:ctrlPr>
                <w:rPr>
                  <w:rFonts w:ascii="Cambria Math" w:hAnsi="Cambria Math"/>
                  <w:i/>
                </w:rPr>
              </m:ctrlPr>
            </m:dPr>
            <m:e>
              <m:r>
                <w:rPr>
                  <w:rFonts w:ascii="Cambria Math" w:hAnsi="Cambria Math"/>
                </w:rPr>
                <m:t>v,w,q</m:t>
              </m:r>
            </m:e>
          </m:d>
          <m:r>
            <w:rPr>
              <w:rFonts w:ascii="Cambria Math" w:hAnsi="Cambria Math"/>
            </w:rPr>
            <m:t>=0.5</m:t>
          </m:r>
          <m:r>
            <w:rPr>
              <w:rFonts w:ascii="Cambria Math" w:eastAsiaTheme="minorEastAsia" w:hAnsi="Cambria Math"/>
            </w:rPr>
            <m:t>∙</m:t>
          </m:r>
          <m:r>
            <w:rPr>
              <w:rFonts w:ascii="Cambria Math" w:hAnsi="Cambria Math"/>
            </w:rPr>
            <m:t>q</m:t>
          </m:r>
          <m:r>
            <w:rPr>
              <w:rFonts w:ascii="Cambria Math" w:eastAsiaTheme="minorEastAsia" w:hAnsi="Cambria Math"/>
            </w:rPr>
            <m:t>∙</m:t>
          </m:r>
          <m:rad>
            <m:radPr>
              <m:degHide m:val="1"/>
              <m:ctrlPr>
                <w:rPr>
                  <w:rFonts w:ascii="Cambria Math" w:hAnsi="Cambria Math"/>
                  <w:i/>
                </w:rPr>
              </m:ctrlPr>
            </m:radPr>
            <m:deg/>
            <m:e>
              <m:f>
                <m:fPr>
                  <m:ctrlPr>
                    <w:rPr>
                      <w:rFonts w:ascii="Cambria Math" w:eastAsiaTheme="minorEastAsia" w:hAnsi="Cambria Math"/>
                      <w:i/>
                    </w:rPr>
                  </m:ctrlPr>
                </m:fPr>
                <m:num>
                  <m:r>
                    <w:rPr>
                      <w:rFonts w:ascii="Cambria Math" w:eastAsiaTheme="minorEastAsia" w:hAnsi="Cambria Math"/>
                    </w:rPr>
                    <m:t>w</m:t>
                  </m:r>
                  <m:ctrlPr>
                    <w:rPr>
                      <w:rFonts w:ascii="Cambria Math" w:hAnsi="Cambria Math"/>
                      <w:i/>
                    </w:rPr>
                  </m:ctrlPr>
                </m:num>
                <m:den>
                  <m:r>
                    <w:rPr>
                      <w:rFonts w:ascii="Cambria Math" w:eastAsiaTheme="minorEastAsia" w:hAnsi="Cambria Math"/>
                    </w:rPr>
                    <m:t>v</m:t>
                  </m:r>
                </m:den>
              </m:f>
            </m:e>
          </m:rad>
          <m:r>
            <w:rPr>
              <w:rFonts w:ascii="Cambria Math" w:eastAsiaTheme="minorEastAsia" w:hAnsi="Cambria Math"/>
            </w:rPr>
            <m:t>=</m:t>
          </m:r>
          <m:r>
            <w:rPr>
              <w:rFonts w:ascii="Cambria Math" w:hAnsi="Cambria Math"/>
            </w:rPr>
            <m:t>0.5</m:t>
          </m:r>
          <m:r>
            <w:rPr>
              <w:rFonts w:ascii="Cambria Math" w:eastAsiaTheme="minorEastAsia" w:hAnsi="Cambria Math"/>
            </w:rPr>
            <m:t>∙</m:t>
          </m:r>
          <m:r>
            <w:rPr>
              <w:rFonts w:ascii="Cambria Math" w:hAnsi="Cambria Math"/>
            </w:rPr>
            <m:t>q</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-0.5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0.5</m:t>
              </m:r>
            </m:sup>
          </m:sSup>
        </m:oMath>
      </m:oMathPara>
    </w:p>
    <w:p w:rsidR="005525B3" w:rsidRDefault="00251FFD" w:rsidP="00251FFD">
      <w:pPr>
        <w:rPr>
          <w:rFonts w:eastAsiaTheme="minorEastAsia"/>
        </w:rPr>
      </w:pPr>
      <w:r>
        <w:rPr>
          <w:rFonts w:eastAsiaTheme="minorEastAsia"/>
        </w:rPr>
        <w:t xml:space="preserve">Hence, now we can derive the </w:t>
      </w:r>
      <w:r w:rsidRPr="00251FFD">
        <w:rPr>
          <w:rFonts w:eastAsiaTheme="minorEastAsia"/>
          <w:b/>
        </w:rPr>
        <w:t>total cost function</w:t>
      </w:r>
      <w:r>
        <w:rPr>
          <w:rFonts w:eastAsiaTheme="minorEastAsia"/>
        </w:rPr>
        <w:t>:</w:t>
      </w:r>
    </w:p>
    <w:p w:rsidR="00251FFD" w:rsidRPr="0053702D" w:rsidRDefault="00251FFD" w:rsidP="00251FFD">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v,w,q</m:t>
              </m:r>
            </m:e>
          </m:d>
          <m:r>
            <w:rPr>
              <w:rFonts w:ascii="Cambria Math" w:eastAsiaTheme="minorEastAsia" w:hAnsi="Cambria Math"/>
            </w:rPr>
            <m:t>=</m:t>
          </m:r>
          <m:r>
            <w:rPr>
              <w:rFonts w:ascii="Cambria Math" w:hAnsi="Cambria Math"/>
            </w:rPr>
            <m:t>v∙k+w∙l=v∙0.5</m:t>
          </m:r>
          <m:r>
            <w:rPr>
              <w:rFonts w:ascii="Cambria Math" w:eastAsiaTheme="minorEastAsia" w:hAnsi="Cambria Math"/>
            </w:rPr>
            <m:t>∙</m:t>
          </m:r>
          <m:r>
            <w:rPr>
              <w:rFonts w:ascii="Cambria Math" w:hAnsi="Cambria Math"/>
            </w:rPr>
            <m:t>q</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-0.5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0.5</m:t>
              </m:r>
            </m:sup>
          </m:sSup>
          <m:r>
            <w:rPr>
              <w:rFonts w:ascii="Cambria Math" w:hAnsi="Cambria Math"/>
            </w:rPr>
            <m:t>+w∙0.5</m:t>
          </m:r>
          <m:r>
            <w:rPr>
              <w:rFonts w:ascii="Cambria Math" w:eastAsiaTheme="minorEastAsia" w:hAnsi="Cambria Math"/>
            </w:rPr>
            <m:t>∙</m:t>
          </m:r>
          <m:r>
            <w:rPr>
              <w:rFonts w:ascii="Cambria Math" w:hAnsi="Cambria Math"/>
            </w:rPr>
            <m:t>q</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0.5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-0.5</m:t>
              </m:r>
            </m:sup>
          </m:sSup>
          <m:r>
            <w:rPr>
              <w:rFonts w:ascii="Cambria Math" w:eastAsiaTheme="minorEastAsia" w:hAnsi="Cambria Math"/>
            </w:rPr>
            <m:t>=</m:t>
          </m:r>
        </m:oMath>
      </m:oMathPara>
    </w:p>
    <w:p w:rsidR="0053702D" w:rsidRPr="0053702D" w:rsidRDefault="0053702D" w:rsidP="00251FFD">
      <w:pPr>
        <w:rPr>
          <w:rFonts w:eastAsiaTheme="minorEastAsia"/>
        </w:rPr>
      </w:pPr>
      <m:oMathPara>
        <m:oMath>
          <m:r>
            <w:rPr>
              <w:rFonts w:ascii="Cambria Math" w:hAnsi="Cambria Math"/>
            </w:rPr>
            <m:t>=0.5</m:t>
          </m:r>
          <m:r>
            <w:rPr>
              <w:rFonts w:ascii="Cambria Math" w:eastAsiaTheme="minorEastAsia" w:hAnsi="Cambria Math"/>
            </w:rPr>
            <m:t>∙</m:t>
          </m:r>
          <m:r>
            <w:rPr>
              <w:rFonts w:ascii="Cambria Math" w:hAnsi="Cambria Math"/>
            </w:rPr>
            <m:t>q</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0.5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0.5</m:t>
              </m:r>
            </m:sup>
          </m:sSup>
          <m:r>
            <w:rPr>
              <w:rFonts w:ascii="Cambria Math" w:hAnsi="Cambria Math"/>
            </w:rPr>
            <m:t>+0.5</m:t>
          </m:r>
          <m:r>
            <w:rPr>
              <w:rFonts w:ascii="Cambria Math" w:eastAsiaTheme="minorEastAsia" w:hAnsi="Cambria Math"/>
            </w:rPr>
            <m:t>∙</m:t>
          </m:r>
          <m:r>
            <w:rPr>
              <w:rFonts w:ascii="Cambria Math" w:hAnsi="Cambria Math"/>
            </w:rPr>
            <m:t>q</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0.5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0.5</m:t>
              </m:r>
            </m:sup>
          </m:sSup>
          <m:r>
            <w:rPr>
              <w:rFonts w:ascii="Cambria Math" w:eastAsiaTheme="minorEastAsia" w:hAnsi="Cambria Math"/>
            </w:rPr>
            <m:t>=</m:t>
          </m:r>
          <m:r>
            <w:rPr>
              <w:rFonts w:ascii="Cambria Math" w:hAnsi="Cambria Math"/>
            </w:rPr>
            <m:t xml:space="preserve"> q</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0.5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0.5</m:t>
              </m:r>
            </m:sup>
          </m:sSup>
        </m:oMath>
      </m:oMathPara>
    </w:p>
    <w:p w:rsidR="0053702D" w:rsidRDefault="0053702D" w:rsidP="00251FFD">
      <w:pPr>
        <w:rPr>
          <w:rFonts w:eastAsiaTheme="minorEastAsia"/>
        </w:rPr>
      </w:pPr>
      <w:r>
        <w:rPr>
          <w:rFonts w:eastAsiaTheme="minorEastAsia"/>
        </w:rPr>
        <w:lastRenderedPageBreak/>
        <w:t>However, this total cost function can be presented too as a function of capital input (which</w:t>
      </w:r>
      <w:r>
        <w:t xml:space="preserve"> is given </w:t>
      </w:r>
      <m:oMath>
        <m:r>
          <w:rPr>
            <w:rFonts w:ascii="Cambria Math" w:hAnsi="Cambria Math"/>
          </w:rPr>
          <m:t>k=</m:t>
        </m:r>
        <m:acc>
          <m:accPr>
            <m:chr m:val="̅"/>
            <m:ctrlPr>
              <w:rPr>
                <w:rFonts w:ascii="Cambria Math" w:hAnsi="Cambria Math"/>
                <w:i/>
              </w:rPr>
            </m:ctrlPr>
          </m:accPr>
          <m:e>
            <m:r>
              <w:rPr>
                <w:rFonts w:ascii="Cambria Math" w:hAnsi="Cambria Math"/>
              </w:rPr>
              <m:t>k</m:t>
            </m:r>
          </m:e>
        </m:acc>
      </m:oMath>
      <w:r>
        <w:rPr>
          <w:rFonts w:eastAsiaTheme="minorEastAsia"/>
        </w:rPr>
        <w:t>):</w:t>
      </w:r>
    </w:p>
    <w:p w:rsidR="0053702D" w:rsidRDefault="0053702D" w:rsidP="0053702D">
      <w:pPr>
        <w:jc w:val="center"/>
        <w:rPr>
          <w:rFonts w:eastAsiaTheme="minorEastAsia"/>
        </w:rPr>
      </w:pPr>
      <m:oMathPara>
        <m:oMath>
          <m:r>
            <w:rPr>
              <w:rFonts w:ascii="Cambria Math" w:hAnsi="Cambria Math"/>
            </w:rPr>
            <m:t>q=f</m:t>
          </m:r>
          <m:d>
            <m:dPr>
              <m:ctrlPr>
                <w:rPr>
                  <w:rFonts w:ascii="Cambria Math" w:hAnsi="Cambria Math"/>
                  <w:i/>
                </w:rPr>
              </m:ctrlPr>
            </m:dPr>
            <m:e>
              <m:acc>
                <m:accPr>
                  <m:chr m:val="̅"/>
                  <m:ctrlPr>
                    <w:rPr>
                      <w:rFonts w:ascii="Cambria Math" w:hAnsi="Cambria Math"/>
                      <w:i/>
                    </w:rPr>
                  </m:ctrlPr>
                </m:accPr>
                <m:e>
                  <m:r>
                    <w:rPr>
                      <w:rFonts w:ascii="Cambria Math" w:hAnsi="Cambria Math"/>
                    </w:rPr>
                    <m:t>k</m:t>
                  </m:r>
                </m:e>
              </m:acc>
              <m:r>
                <w:rPr>
                  <w:rFonts w:ascii="Cambria Math" w:hAnsi="Cambria Math"/>
                </w:rPr>
                <m:t>,l</m:t>
              </m:r>
            </m:e>
          </m:d>
          <m:r>
            <w:rPr>
              <w:rFonts w:ascii="Cambria Math" w:hAnsi="Cambria Math"/>
            </w:rPr>
            <m:t>=2∙</m:t>
          </m:r>
          <m:rad>
            <m:radPr>
              <m:degHide m:val="1"/>
              <m:ctrlPr>
                <w:rPr>
                  <w:rFonts w:ascii="Cambria Math" w:hAnsi="Cambria Math"/>
                  <w:i/>
                </w:rPr>
              </m:ctrlPr>
            </m:radPr>
            <m:deg/>
            <m:e>
              <m:acc>
                <m:accPr>
                  <m:chr m:val="̅"/>
                  <m:ctrlPr>
                    <w:rPr>
                      <w:rFonts w:ascii="Cambria Math" w:hAnsi="Cambria Math"/>
                      <w:i/>
                    </w:rPr>
                  </m:ctrlPr>
                </m:accPr>
                <m:e>
                  <m:r>
                    <w:rPr>
                      <w:rFonts w:ascii="Cambria Math" w:hAnsi="Cambria Math"/>
                    </w:rPr>
                    <m:t>k</m:t>
                  </m:r>
                </m:e>
              </m:acc>
              <m:r>
                <w:rPr>
                  <w:rFonts w:ascii="Cambria Math" w:hAnsi="Cambria Math"/>
                </w:rPr>
                <m:t>∙l</m:t>
              </m:r>
            </m:e>
          </m:rad>
        </m:oMath>
      </m:oMathPara>
    </w:p>
    <w:p w:rsidR="00410E84" w:rsidRDefault="00410E84" w:rsidP="00410E84">
      <w:pPr>
        <w:jc w:val="center"/>
        <w:rPr>
          <w:rFonts w:eastAsiaTheme="minorEastAsia"/>
        </w:rPr>
      </w:pPr>
      <m:oMathPara>
        <m:oMath>
          <m: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k</m:t>
                  </m:r>
                </m:e>
              </m:acc>
              <m:r>
                <w:rPr>
                  <w:rFonts w:ascii="Cambria Math" w:hAnsi="Cambria Math"/>
                </w:rPr>
                <m:t>,q</m:t>
              </m:r>
            </m:e>
          </m:d>
          <m:r>
            <w:rPr>
              <w:rFonts w:ascii="Cambria Math" w:hAnsi="Cambria Math"/>
            </w:rPr>
            <m:t>=</m:t>
          </m:r>
          <m:sSup>
            <m:sSupPr>
              <m:ctrlPr>
                <w:rPr>
                  <w:rFonts w:ascii="Cambria Math" w:hAnsi="Cambria Math"/>
                  <w:i/>
                </w:rPr>
              </m:ctrlPr>
            </m:sSupPr>
            <m:e>
              <m:r>
                <w:rPr>
                  <w:rFonts w:ascii="Cambria Math" w:hAnsi="Cambria Math"/>
                </w:rPr>
                <m:t>(0.5∙q)</m:t>
              </m:r>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k</m:t>
                  </m:r>
                </m:e>
              </m:acc>
            </m:e>
            <m:sup>
              <m:r>
                <w:rPr>
                  <w:rFonts w:ascii="Cambria Math" w:hAnsi="Cambria Math"/>
                </w:rPr>
                <m:t>-1</m:t>
              </m:r>
            </m:sup>
          </m:sSup>
        </m:oMath>
      </m:oMathPara>
    </w:p>
    <w:p w:rsidR="00410E84" w:rsidRPr="00410E84" w:rsidRDefault="00410E84" w:rsidP="00251FFD">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v,w,</m:t>
              </m:r>
              <m:acc>
                <m:accPr>
                  <m:chr m:val="̅"/>
                  <m:ctrlPr>
                    <w:rPr>
                      <w:rFonts w:ascii="Cambria Math" w:hAnsi="Cambria Math"/>
                      <w:i/>
                    </w:rPr>
                  </m:ctrlPr>
                </m:accPr>
                <m:e>
                  <m:r>
                    <w:rPr>
                      <w:rFonts w:ascii="Cambria Math" w:hAnsi="Cambria Math"/>
                    </w:rPr>
                    <m:t>k</m:t>
                  </m:r>
                </m:e>
              </m:acc>
            </m:e>
          </m:d>
          <m:r>
            <w:rPr>
              <w:rFonts w:ascii="Cambria Math" w:eastAsiaTheme="minorEastAsia" w:hAnsi="Cambria Math"/>
            </w:rPr>
            <m:t>=</m:t>
          </m:r>
          <m:r>
            <w:rPr>
              <w:rFonts w:ascii="Cambria Math" w:hAnsi="Cambria Math"/>
            </w:rPr>
            <m:t>v∙</m:t>
          </m:r>
          <m:acc>
            <m:accPr>
              <m:chr m:val="̅"/>
              <m:ctrlPr>
                <w:rPr>
                  <w:rFonts w:ascii="Cambria Math" w:hAnsi="Cambria Math"/>
                  <w:i/>
                </w:rPr>
              </m:ctrlPr>
            </m:accPr>
            <m:e>
              <m:r>
                <w:rPr>
                  <w:rFonts w:ascii="Cambria Math" w:hAnsi="Cambria Math"/>
                </w:rPr>
                <m:t>k</m:t>
              </m:r>
            </m:e>
          </m:acc>
          <m:r>
            <w:rPr>
              <w:rFonts w:ascii="Cambria Math" w:hAnsi="Cambria Math"/>
            </w:rPr>
            <m:t>+w∙</m:t>
          </m:r>
          <m:sSup>
            <m:sSupPr>
              <m:ctrlPr>
                <w:rPr>
                  <w:rFonts w:ascii="Cambria Math" w:hAnsi="Cambria Math"/>
                  <w:i/>
                </w:rPr>
              </m:ctrlPr>
            </m:sSupPr>
            <m:e>
              <m:d>
                <m:dPr>
                  <m:ctrlPr>
                    <w:rPr>
                      <w:rFonts w:ascii="Cambria Math" w:hAnsi="Cambria Math"/>
                      <w:i/>
                    </w:rPr>
                  </m:ctrlPr>
                </m:dPr>
                <m:e>
                  <m:r>
                    <w:rPr>
                      <w:rFonts w:ascii="Cambria Math" w:hAnsi="Cambria Math"/>
                    </w:rPr>
                    <m:t>0.5∙q</m:t>
                  </m:r>
                </m:e>
              </m:d>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k</m:t>
                  </m:r>
                </m:e>
              </m:acc>
            </m:e>
            <m:sup>
              <m:r>
                <w:rPr>
                  <w:rFonts w:ascii="Cambria Math" w:hAnsi="Cambria Math"/>
                </w:rPr>
                <m:t>-1</m:t>
              </m:r>
            </m:sup>
          </m:sSup>
          <m:r>
            <w:rPr>
              <w:rFonts w:ascii="Cambria Math" w:hAnsi="Cambria Math"/>
            </w:rPr>
            <m:t>=v∙</m:t>
          </m:r>
          <m:acc>
            <m:accPr>
              <m:chr m:val="̅"/>
              <m:ctrlPr>
                <w:rPr>
                  <w:rFonts w:ascii="Cambria Math" w:hAnsi="Cambria Math"/>
                  <w:i/>
                </w:rPr>
              </m:ctrlPr>
            </m:accPr>
            <m:e>
              <m:r>
                <w:rPr>
                  <w:rFonts w:ascii="Cambria Math" w:hAnsi="Cambria Math"/>
                </w:rPr>
                <m:t>k</m:t>
              </m:r>
            </m:e>
          </m:acc>
          <m:r>
            <w:rPr>
              <w:rFonts w:ascii="Cambria Math" w:hAnsi="Cambria Math"/>
            </w:rPr>
            <m:t>+w∙0.25∙</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k</m:t>
                  </m:r>
                </m:e>
              </m:acc>
            </m:e>
            <m:sup>
              <m:r>
                <w:rPr>
                  <w:rFonts w:ascii="Cambria Math" w:hAnsi="Cambria Math"/>
                </w:rPr>
                <m:t>-1</m:t>
              </m:r>
            </m:sup>
          </m:sSup>
        </m:oMath>
      </m:oMathPara>
    </w:p>
    <w:p w:rsidR="0041561E" w:rsidRDefault="0041561E" w:rsidP="0041561E">
      <w:pPr>
        <w:rPr>
          <w:rFonts w:eastAsiaTheme="minorEastAsia"/>
        </w:rPr>
      </w:pPr>
      <w:r>
        <w:rPr>
          <w:b/>
        </w:rPr>
        <w:t>G</w:t>
      </w:r>
      <w:r w:rsidRPr="0034667E">
        <w:rPr>
          <w:b/>
        </w:rPr>
        <w:t>.</w:t>
      </w:r>
      <w:r>
        <w:t xml:space="preserve"> </w:t>
      </w:r>
      <w:r w:rsidR="00384ABE">
        <w:t xml:space="preserve">To decide the </w:t>
      </w:r>
      <w:r w:rsidR="00251FFD">
        <w:rPr>
          <w:rFonts w:eastAsiaTheme="minorEastAsia"/>
        </w:rPr>
        <w:t xml:space="preserve">quantity of capital </w:t>
      </w:r>
      <w:r w:rsidR="00384ABE">
        <w:rPr>
          <w:rFonts w:eastAsiaTheme="minorEastAsia"/>
        </w:rPr>
        <w:t xml:space="preserve">that should be </w:t>
      </w:r>
      <w:r w:rsidR="00251FFD">
        <w:rPr>
          <w:rFonts w:eastAsiaTheme="minorEastAsia"/>
        </w:rPr>
        <w:t>chosen so as to minimize total cost</w:t>
      </w:r>
      <w:r w:rsidR="00384ABE">
        <w:rPr>
          <w:rFonts w:eastAsiaTheme="minorEastAsia"/>
        </w:rPr>
        <w:t xml:space="preserve">, there is this </w:t>
      </w:r>
      <w:r w:rsidR="00410E84">
        <w:rPr>
          <w:rFonts w:eastAsiaTheme="minorEastAsia"/>
        </w:rPr>
        <w:t xml:space="preserve">solution, </w:t>
      </w:r>
      <w:r w:rsidR="00384ABE">
        <w:rPr>
          <w:rFonts w:eastAsiaTheme="minorEastAsia"/>
        </w:rPr>
        <w:t>by taking derivative</w:t>
      </w:r>
      <w:r w:rsidR="00410E84">
        <w:rPr>
          <w:rFonts w:eastAsiaTheme="minorEastAsia"/>
        </w:rPr>
        <w:t xml:space="preserve"> of the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v,w,</m:t>
            </m:r>
            <m:acc>
              <m:accPr>
                <m:chr m:val="̅"/>
                <m:ctrlPr>
                  <w:rPr>
                    <w:rFonts w:ascii="Cambria Math" w:hAnsi="Cambria Math"/>
                    <w:i/>
                  </w:rPr>
                </m:ctrlPr>
              </m:accPr>
              <m:e>
                <m:r>
                  <w:rPr>
                    <w:rFonts w:ascii="Cambria Math" w:hAnsi="Cambria Math"/>
                  </w:rPr>
                  <m:t>k</m:t>
                </m:r>
              </m:e>
            </m:acc>
          </m:e>
        </m:d>
      </m:oMath>
      <w:r w:rsidR="007C3A07">
        <w:rPr>
          <w:rFonts w:eastAsiaTheme="minorEastAsia"/>
        </w:rPr>
        <w:t xml:space="preserve"> and solving the final equation equaled to zero for </w:t>
      </w:r>
      <m:oMath>
        <m:acc>
          <m:accPr>
            <m:chr m:val="̅"/>
            <m:ctrlPr>
              <w:rPr>
                <w:rFonts w:ascii="Cambria Math" w:hAnsi="Cambria Math"/>
                <w:i/>
              </w:rPr>
            </m:ctrlPr>
          </m:accPr>
          <m:e>
            <m:r>
              <w:rPr>
                <w:rFonts w:ascii="Cambria Math" w:hAnsi="Cambria Math"/>
              </w:rPr>
              <m:t>k</m:t>
            </m:r>
          </m:e>
        </m:acc>
      </m:oMath>
      <w:r w:rsidR="007C3A07">
        <w:rPr>
          <w:rFonts w:eastAsiaTheme="minorEastAsia"/>
        </w:rPr>
        <w:t>:</w:t>
      </w:r>
    </w:p>
    <w:p w:rsidR="00410E84" w:rsidRPr="007C3A07" w:rsidRDefault="003F19EE" w:rsidP="0041561E">
      <w:pPr>
        <w:rPr>
          <w:rFonts w:eastAsiaTheme="minorEastAsia"/>
        </w:rPr>
      </w:pPr>
      <m:oMathPara>
        <m:oMath>
          <m:f>
            <m:fPr>
              <m:ctrlPr>
                <w:rPr>
                  <w:rFonts w:ascii="Cambria Math" w:hAnsi="Cambria Math"/>
                  <w:i/>
                </w:rPr>
              </m:ctrlPr>
            </m:fPr>
            <m:num>
              <m:r>
                <w:rPr>
                  <w:rFonts w:ascii="Cambria Math" w:hAnsi="Cambria Math"/>
                </w:rPr>
                <m:t>∂</m:t>
              </m:r>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v,w,</m:t>
                  </m:r>
                  <m:acc>
                    <m:accPr>
                      <m:chr m:val="̅"/>
                      <m:ctrlPr>
                        <w:rPr>
                          <w:rFonts w:ascii="Cambria Math" w:hAnsi="Cambria Math"/>
                          <w:i/>
                        </w:rPr>
                      </m:ctrlPr>
                    </m:accPr>
                    <m:e>
                      <m:r>
                        <w:rPr>
                          <w:rFonts w:ascii="Cambria Math" w:hAnsi="Cambria Math"/>
                        </w:rPr>
                        <m:t>k</m:t>
                      </m:r>
                    </m:e>
                  </m:acc>
                </m:e>
              </m:d>
            </m:num>
            <m:den>
              <m:r>
                <w:rPr>
                  <w:rFonts w:ascii="Cambria Math" w:hAnsi="Cambria Math"/>
                </w:rPr>
                <m:t>∂</m:t>
              </m:r>
              <m:acc>
                <m:accPr>
                  <m:chr m:val="̅"/>
                  <m:ctrlPr>
                    <w:rPr>
                      <w:rFonts w:ascii="Cambria Math" w:hAnsi="Cambria Math"/>
                      <w:i/>
                    </w:rPr>
                  </m:ctrlPr>
                </m:accPr>
                <m:e>
                  <m:r>
                    <w:rPr>
                      <w:rFonts w:ascii="Cambria Math" w:hAnsi="Cambria Math"/>
                    </w:rPr>
                    <m:t>k</m:t>
                  </m:r>
                </m:e>
              </m:acc>
            </m:den>
          </m:f>
          <m:r>
            <w:rPr>
              <w:rFonts w:ascii="Cambria Math" w:hAnsi="Cambria Math"/>
            </w:rPr>
            <m:t>=v+w∙0.25∙</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k</m:t>
                  </m:r>
                </m:e>
              </m:acc>
            </m:e>
            <m:sup>
              <m:r>
                <w:rPr>
                  <w:rFonts w:ascii="Cambria Math" w:hAnsi="Cambria Math"/>
                </w:rPr>
                <m:t>-1-1</m:t>
              </m:r>
            </m:sup>
          </m:sSup>
          <m:r>
            <w:rPr>
              <w:rFonts w:ascii="Cambria Math" w:hAnsi="Cambria Math"/>
            </w:rPr>
            <m:t>=v-0.25∙w∙</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k</m:t>
                  </m:r>
                </m:e>
              </m:acc>
            </m:e>
            <m:sup>
              <m:r>
                <w:rPr>
                  <w:rFonts w:ascii="Cambria Math" w:hAnsi="Cambria Math"/>
                </w:rPr>
                <m:t>-2</m:t>
              </m:r>
            </m:sup>
          </m:sSup>
        </m:oMath>
      </m:oMathPara>
    </w:p>
    <w:p w:rsidR="007C3A07" w:rsidRPr="007C3A07" w:rsidRDefault="003F19EE" w:rsidP="007C3A07">
      <w:pPr>
        <w:rPr>
          <w:rFonts w:eastAsiaTheme="minorEastAsia"/>
        </w:rPr>
      </w:pPr>
      <m:oMathPara>
        <m:oMath>
          <m:f>
            <m:fPr>
              <m:ctrlPr>
                <w:rPr>
                  <w:rFonts w:ascii="Cambria Math" w:hAnsi="Cambria Math"/>
                  <w:i/>
                </w:rPr>
              </m:ctrlPr>
            </m:fPr>
            <m:num>
              <m:r>
                <w:rPr>
                  <w:rFonts w:ascii="Cambria Math" w:hAnsi="Cambria Math"/>
                </w:rPr>
                <m:t>∂</m:t>
              </m:r>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v,w,</m:t>
                  </m:r>
                  <m:acc>
                    <m:accPr>
                      <m:chr m:val="̅"/>
                      <m:ctrlPr>
                        <w:rPr>
                          <w:rFonts w:ascii="Cambria Math" w:hAnsi="Cambria Math"/>
                          <w:i/>
                        </w:rPr>
                      </m:ctrlPr>
                    </m:accPr>
                    <m:e>
                      <m:r>
                        <w:rPr>
                          <w:rFonts w:ascii="Cambria Math" w:hAnsi="Cambria Math"/>
                        </w:rPr>
                        <m:t>k</m:t>
                      </m:r>
                    </m:e>
                  </m:acc>
                </m:e>
              </m:d>
            </m:num>
            <m:den>
              <m:r>
                <w:rPr>
                  <w:rFonts w:ascii="Cambria Math" w:hAnsi="Cambria Math"/>
                </w:rPr>
                <m:t>∂</m:t>
              </m:r>
              <m:acc>
                <m:accPr>
                  <m:chr m:val="̅"/>
                  <m:ctrlPr>
                    <w:rPr>
                      <w:rFonts w:ascii="Cambria Math" w:hAnsi="Cambria Math"/>
                      <w:i/>
                    </w:rPr>
                  </m:ctrlPr>
                </m:accPr>
                <m:e>
                  <m:r>
                    <w:rPr>
                      <w:rFonts w:ascii="Cambria Math" w:hAnsi="Cambria Math"/>
                    </w:rPr>
                    <m:t>k</m:t>
                  </m:r>
                </m:e>
              </m:acc>
            </m:den>
          </m:f>
          <m:r>
            <w:rPr>
              <w:rFonts w:ascii="Cambria Math" w:hAnsi="Cambria Math"/>
            </w:rPr>
            <m:t>=0=v-0.25∙w∙</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k</m:t>
                  </m:r>
                </m:e>
              </m:acc>
            </m:e>
            <m:sup>
              <m:r>
                <w:rPr>
                  <w:rFonts w:ascii="Cambria Math" w:hAnsi="Cambria Math"/>
                </w:rPr>
                <m:t>-2</m:t>
              </m:r>
            </m:sup>
          </m:sSup>
          <m:r>
            <w:rPr>
              <w:rFonts w:ascii="Cambria Math" w:hAnsi="Cambria Math"/>
            </w:rPr>
            <m:t>=0</m:t>
          </m:r>
        </m:oMath>
      </m:oMathPara>
    </w:p>
    <w:p w:rsidR="007C3A07" w:rsidRPr="007C3A07" w:rsidRDefault="007C3A07" w:rsidP="007C3A07">
      <w:pPr>
        <w:rPr>
          <w:rFonts w:eastAsiaTheme="minorEastAsia"/>
        </w:rPr>
      </w:pPr>
      <m:oMathPara>
        <m:oMath>
          <m:r>
            <w:rPr>
              <w:rFonts w:ascii="Cambria Math" w:hAnsi="Cambria Math"/>
            </w:rPr>
            <m:t>v=0.25∙w∙</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k</m:t>
                  </m:r>
                </m:e>
              </m:acc>
            </m:e>
            <m:sup>
              <m:r>
                <w:rPr>
                  <w:rFonts w:ascii="Cambria Math" w:hAnsi="Cambria Math"/>
                </w:rPr>
                <m:t>-2</m:t>
              </m:r>
            </m:sup>
          </m:sSup>
        </m:oMath>
      </m:oMathPara>
    </w:p>
    <w:p w:rsidR="007C3A07" w:rsidRPr="007C3A07" w:rsidRDefault="003F19EE" w:rsidP="0041561E">
      <w:pPr>
        <w:rPr>
          <w:rFonts w:eastAsiaTheme="minorEastAsia"/>
        </w:rPr>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k</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0.25∙w∙</m:t>
              </m:r>
              <m:sSup>
                <m:sSupPr>
                  <m:ctrlPr>
                    <w:rPr>
                      <w:rFonts w:ascii="Cambria Math" w:hAnsi="Cambria Math"/>
                      <w:i/>
                    </w:rPr>
                  </m:ctrlPr>
                </m:sSupPr>
                <m:e>
                  <m:r>
                    <w:rPr>
                      <w:rFonts w:ascii="Cambria Math" w:hAnsi="Cambria Math"/>
                    </w:rPr>
                    <m:t>q</m:t>
                  </m:r>
                </m:e>
                <m:sup>
                  <m:r>
                    <w:rPr>
                      <w:rFonts w:ascii="Cambria Math" w:hAnsi="Cambria Math"/>
                    </w:rPr>
                    <m:t>2</m:t>
                  </m:r>
                </m:sup>
              </m:sSup>
            </m:den>
          </m:f>
        </m:oMath>
      </m:oMathPara>
    </w:p>
    <w:p w:rsidR="007C3A07" w:rsidRPr="007C3A07" w:rsidRDefault="003F19EE" w:rsidP="007C3A07">
      <w:pPr>
        <w:rPr>
          <w:rFonts w:eastAsiaTheme="minor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acc>
                    <m:accPr>
                      <m:chr m:val="̅"/>
                      <m:ctrlPr>
                        <w:rPr>
                          <w:rFonts w:ascii="Cambria Math" w:hAnsi="Cambria Math"/>
                          <w:i/>
                        </w:rPr>
                      </m:ctrlPr>
                    </m:accPr>
                    <m:e>
                      <m:r>
                        <w:rPr>
                          <w:rFonts w:ascii="Cambria Math" w:hAnsi="Cambria Math"/>
                        </w:rPr>
                        <m:t>k</m:t>
                      </m:r>
                    </m:e>
                  </m:acc>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0.25∙w∙</m:t>
              </m:r>
              <m:sSup>
                <m:sSupPr>
                  <m:ctrlPr>
                    <w:rPr>
                      <w:rFonts w:ascii="Cambria Math" w:hAnsi="Cambria Math"/>
                      <w:i/>
                    </w:rPr>
                  </m:ctrlPr>
                </m:sSupPr>
                <m:e>
                  <m:r>
                    <w:rPr>
                      <w:rFonts w:ascii="Cambria Math" w:hAnsi="Cambria Math"/>
                    </w:rPr>
                    <m:t>q</m:t>
                  </m:r>
                </m:e>
                <m:sup>
                  <m:r>
                    <w:rPr>
                      <w:rFonts w:ascii="Cambria Math" w:hAnsi="Cambria Math"/>
                    </w:rPr>
                    <m:t>2</m:t>
                  </m:r>
                </m:sup>
              </m:sSup>
            </m:den>
          </m:f>
        </m:oMath>
      </m:oMathPara>
    </w:p>
    <w:p w:rsidR="007C3A07" w:rsidRPr="007C3A07" w:rsidRDefault="003F19EE" w:rsidP="007C3A07">
      <w:pPr>
        <w:rPr>
          <w:rFonts w:eastAsiaTheme="minorEastAsia"/>
        </w:rPr>
      </w:pPr>
      <m:oMathPara>
        <m:oMath>
          <m:f>
            <m:fPr>
              <m:ctrlPr>
                <w:rPr>
                  <w:rFonts w:ascii="Cambria Math" w:hAnsi="Cambria Math"/>
                  <w:i/>
                </w:rPr>
              </m:ctrlPr>
            </m:fPr>
            <m:num>
              <m:r>
                <w:rPr>
                  <w:rFonts w:ascii="Cambria Math" w:hAnsi="Cambria Math"/>
                </w:rPr>
                <m:t>0.25∙w∙</m:t>
              </m:r>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v</m:t>
              </m:r>
            </m:den>
          </m:f>
          <m:r>
            <w:rPr>
              <w:rFonts w:ascii="Cambria Math" w:hAnsi="Cambria Math"/>
            </w:rPr>
            <m:t>=</m:t>
          </m:r>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k</m:t>
                      </m:r>
                    </m:e>
                  </m:acc>
                </m:e>
                <m:sup>
                  <m:r>
                    <w:rPr>
                      <w:rFonts w:ascii="Cambria Math" w:hAnsi="Cambria Math"/>
                    </w:rPr>
                    <m:t>2</m:t>
                  </m:r>
                </m:sup>
              </m:sSup>
            </m:num>
            <m:den>
              <m:r>
                <w:rPr>
                  <w:rFonts w:ascii="Cambria Math" w:hAnsi="Cambria Math"/>
                </w:rPr>
                <m:t>1</m:t>
              </m:r>
            </m:den>
          </m:f>
        </m:oMath>
      </m:oMathPara>
    </w:p>
    <w:p w:rsidR="007C3A07" w:rsidRPr="007C3A07" w:rsidRDefault="003F19EE" w:rsidP="007C3A07">
      <w:pPr>
        <w:rPr>
          <w:rFonts w:eastAsiaTheme="minorEastAsia"/>
        </w:rPr>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k</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0.25∙w∙</m:t>
              </m:r>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v</m:t>
              </m:r>
            </m:den>
          </m:f>
        </m:oMath>
      </m:oMathPara>
    </w:p>
    <w:p w:rsidR="007C3A07" w:rsidRPr="007C3A07" w:rsidRDefault="003F19EE" w:rsidP="007C3A07">
      <w:pPr>
        <w:rPr>
          <w:rFonts w:eastAsiaTheme="minor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k</m:t>
                          </m:r>
                        </m:e>
                      </m:acc>
                    </m:e>
                    <m:sup>
                      <m:r>
                        <w:rPr>
                          <w:rFonts w:ascii="Cambria Math" w:hAnsi="Cambria Math"/>
                        </w:rPr>
                        <m:t>2</m:t>
                      </m:r>
                    </m:sup>
                  </m:sSup>
                </m:e>
              </m:d>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0.25∙w∙</m:t>
                      </m:r>
                      <m:sSup>
                        <m:sSupPr>
                          <m:ctrlPr>
                            <w:rPr>
                              <w:rFonts w:ascii="Cambria Math" w:hAnsi="Cambria Math"/>
                              <w:i/>
                            </w:rPr>
                          </m:ctrlPr>
                        </m:sSupPr>
                        <m:e>
                          <m:r>
                            <w:rPr>
                              <w:rFonts w:ascii="Cambria Math" w:hAnsi="Cambria Math"/>
                            </w:rPr>
                            <m:t>q</m:t>
                          </m:r>
                        </m:e>
                        <m:sup>
                          <m:r>
                            <w:rPr>
                              <w:rFonts w:ascii="Cambria Math" w:hAnsi="Cambria Math"/>
                            </w:rPr>
                            <m:t>2</m:t>
                          </m:r>
                        </m:sup>
                      </m:sSup>
                    </m:num>
                    <m:den>
                      <m:r>
                        <w:rPr>
                          <w:rFonts w:ascii="Cambria Math" w:hAnsi="Cambria Math"/>
                        </w:rPr>
                        <m:t>v</m:t>
                      </m:r>
                    </m:den>
                  </m:f>
                </m:e>
              </m:d>
            </m:e>
            <m:sup>
              <m:r>
                <w:rPr>
                  <w:rFonts w:ascii="Cambria Math" w:hAnsi="Cambria Math"/>
                </w:rPr>
                <m:t>1/2</m:t>
              </m:r>
            </m:sup>
          </m:sSup>
        </m:oMath>
      </m:oMathPara>
    </w:p>
    <w:p w:rsidR="007C3A07" w:rsidRDefault="003F19EE" w:rsidP="0041561E">
      <m:oMathPara>
        <m:oMath>
          <m:acc>
            <m:accPr>
              <m:chr m:val="̅"/>
              <m:ctrlPr>
                <w:rPr>
                  <w:rFonts w:ascii="Cambria Math" w:hAnsi="Cambria Math"/>
                  <w:i/>
                </w:rPr>
              </m:ctrlPr>
            </m:accPr>
            <m:e>
              <m:r>
                <w:rPr>
                  <w:rFonts w:ascii="Cambria Math" w:hAnsi="Cambria Math"/>
                </w:rPr>
                <m:t>k</m:t>
              </m:r>
            </m:e>
          </m:acc>
          <m:r>
            <w:rPr>
              <w:rFonts w:ascii="Cambria Math" w:hAnsi="Cambria Math"/>
            </w:rPr>
            <m:t>=</m:t>
          </m:r>
          <m:sSup>
            <m:sSupPr>
              <m:ctrlPr>
                <w:rPr>
                  <w:rFonts w:ascii="Cambria Math" w:hAnsi="Cambria Math"/>
                  <w:i/>
                </w:rPr>
              </m:ctrlPr>
            </m:sSupPr>
            <m:e>
              <m:r>
                <w:rPr>
                  <w:rFonts w:ascii="Cambria Math" w:hAnsi="Cambria Math"/>
                </w:rPr>
                <m:t>0.5∙q∙</m:t>
              </m:r>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v</m:t>
                      </m:r>
                    </m:den>
                  </m:f>
                </m:e>
              </m:d>
            </m:e>
            <m:sup>
              <m:r>
                <w:rPr>
                  <w:rFonts w:ascii="Cambria Math" w:hAnsi="Cambria Math"/>
                </w:rPr>
                <m:t>1/2</m:t>
              </m:r>
            </m:sup>
          </m:sSup>
          <m:r>
            <w:rPr>
              <w:rFonts w:ascii="Cambria Math" w:hAnsi="Cambria Math"/>
            </w:rPr>
            <m:t>=0.5∙q∙</m:t>
          </m:r>
          <m:sSup>
            <m:sSupPr>
              <m:ctrlPr>
                <w:rPr>
                  <w:rFonts w:ascii="Cambria Math" w:hAnsi="Cambria Math"/>
                  <w:i/>
                </w:rPr>
              </m:ctrlPr>
            </m:sSupPr>
            <m:e>
              <m:r>
                <w:rPr>
                  <w:rFonts w:ascii="Cambria Math" w:hAnsi="Cambria Math"/>
                </w:rPr>
                <m:t>w</m:t>
              </m:r>
            </m:e>
            <m:sup>
              <m:r>
                <w:rPr>
                  <w:rFonts w:ascii="Cambria Math" w:hAnsi="Cambria Math"/>
                </w:rPr>
                <m:t>0.5</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-0.5</m:t>
              </m:r>
            </m:sup>
          </m:sSup>
        </m:oMath>
      </m:oMathPara>
    </w:p>
    <w:p w:rsidR="00105D45" w:rsidRDefault="0041561E" w:rsidP="00105D45">
      <w:pPr>
        <w:keepNext/>
        <w:rPr>
          <w:rFonts w:eastAsiaTheme="minorEastAsia"/>
        </w:rPr>
      </w:pPr>
      <w:r>
        <w:rPr>
          <w:b/>
        </w:rPr>
        <w:t>H</w:t>
      </w:r>
      <w:r w:rsidRPr="0034667E">
        <w:rPr>
          <w:b/>
        </w:rPr>
        <w:t>.</w:t>
      </w:r>
      <w:r>
        <w:t xml:space="preserve"> T</w:t>
      </w:r>
      <w:r w:rsidR="00105D45">
        <w:rPr>
          <w:rFonts w:eastAsiaTheme="minorEastAsia"/>
        </w:rPr>
        <w:t xml:space="preserve">he </w:t>
      </w:r>
      <w:r w:rsidR="00105D45" w:rsidRPr="00251FFD">
        <w:rPr>
          <w:rFonts w:eastAsiaTheme="minorEastAsia"/>
          <w:b/>
        </w:rPr>
        <w:t>total cost function</w:t>
      </w:r>
      <w:r w:rsidR="00105D45" w:rsidRPr="00105D45">
        <w:rPr>
          <w:rFonts w:eastAsiaTheme="minorEastAsia"/>
        </w:rPr>
        <w:t xml:space="preserve"> (</w:t>
      </w:r>
      <w:r w:rsidR="00105D45">
        <w:rPr>
          <w:rFonts w:eastAsiaTheme="minorEastAsia"/>
        </w:rPr>
        <w:t>as derived above</w:t>
      </w:r>
      <w:r w:rsidR="00105D45" w:rsidRPr="00105D45">
        <w:rPr>
          <w:rFonts w:eastAsiaTheme="minorEastAsia"/>
        </w:rPr>
        <w:t>)</w:t>
      </w:r>
      <w:r w:rsidR="00105D45">
        <w:rPr>
          <w:rFonts w:eastAsiaTheme="minorEastAsia"/>
        </w:rPr>
        <w:t>:</w:t>
      </w:r>
    </w:p>
    <w:p w:rsidR="00105D45" w:rsidRPr="0053702D" w:rsidRDefault="00105D45" w:rsidP="00105D45">
      <w:pPr>
        <w:keepNext/>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v,w,q</m:t>
              </m:r>
            </m:e>
          </m:d>
          <m:r>
            <w:rPr>
              <w:rFonts w:ascii="Cambria Math" w:eastAsiaTheme="minorEastAsia" w:hAnsi="Cambria Math"/>
            </w:rPr>
            <m:t>=</m:t>
          </m:r>
          <m:r>
            <w:rPr>
              <w:rFonts w:ascii="Cambria Math" w:hAnsi="Cambria Math"/>
            </w:rPr>
            <m:t>v∙k+w∙l=v∙0.5</m:t>
          </m:r>
          <m:r>
            <w:rPr>
              <w:rFonts w:ascii="Cambria Math" w:eastAsiaTheme="minorEastAsia" w:hAnsi="Cambria Math"/>
            </w:rPr>
            <m:t>∙</m:t>
          </m:r>
          <m:r>
            <w:rPr>
              <w:rFonts w:ascii="Cambria Math" w:hAnsi="Cambria Math"/>
            </w:rPr>
            <m:t>q</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-0.5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0.5</m:t>
              </m:r>
            </m:sup>
          </m:sSup>
          <m:r>
            <w:rPr>
              <w:rFonts w:ascii="Cambria Math" w:hAnsi="Cambria Math"/>
            </w:rPr>
            <m:t>+w∙0.5</m:t>
          </m:r>
          <m:r>
            <w:rPr>
              <w:rFonts w:ascii="Cambria Math" w:eastAsiaTheme="minorEastAsia" w:hAnsi="Cambria Math"/>
            </w:rPr>
            <m:t>∙</m:t>
          </m:r>
          <m:r>
            <w:rPr>
              <w:rFonts w:ascii="Cambria Math" w:hAnsi="Cambria Math"/>
            </w:rPr>
            <m:t>q</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0.5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-0.5</m:t>
              </m:r>
            </m:sup>
          </m:sSup>
          <m:r>
            <w:rPr>
              <w:rFonts w:ascii="Cambria Math" w:eastAsiaTheme="minorEastAsia" w:hAnsi="Cambria Math"/>
            </w:rPr>
            <m:t>=</m:t>
          </m:r>
        </m:oMath>
      </m:oMathPara>
    </w:p>
    <w:p w:rsidR="00105D45" w:rsidRPr="0053702D" w:rsidRDefault="00105D45" w:rsidP="00105D45">
      <w:pPr>
        <w:rPr>
          <w:rFonts w:eastAsiaTheme="minorEastAsia"/>
        </w:rPr>
      </w:pPr>
      <m:oMathPara>
        <m:oMath>
          <m:r>
            <w:rPr>
              <w:rFonts w:ascii="Cambria Math" w:hAnsi="Cambria Math"/>
            </w:rPr>
            <m:t>=0.5</m:t>
          </m:r>
          <m:r>
            <w:rPr>
              <w:rFonts w:ascii="Cambria Math" w:eastAsiaTheme="minorEastAsia" w:hAnsi="Cambria Math"/>
            </w:rPr>
            <m:t>∙</m:t>
          </m:r>
          <m:r>
            <w:rPr>
              <w:rFonts w:ascii="Cambria Math" w:hAnsi="Cambria Math"/>
            </w:rPr>
            <m:t>q</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0.5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0.5</m:t>
              </m:r>
            </m:sup>
          </m:sSup>
          <m:r>
            <w:rPr>
              <w:rFonts w:ascii="Cambria Math" w:hAnsi="Cambria Math"/>
            </w:rPr>
            <m:t>+0.5</m:t>
          </m:r>
          <m:r>
            <w:rPr>
              <w:rFonts w:ascii="Cambria Math" w:eastAsiaTheme="minorEastAsia" w:hAnsi="Cambria Math"/>
            </w:rPr>
            <m:t>∙</m:t>
          </m:r>
          <m:r>
            <w:rPr>
              <w:rFonts w:ascii="Cambria Math" w:hAnsi="Cambria Math"/>
            </w:rPr>
            <m:t>q</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0.5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0.5</m:t>
              </m:r>
            </m:sup>
          </m:sSup>
          <m:r>
            <w:rPr>
              <w:rFonts w:ascii="Cambria Math" w:eastAsiaTheme="minorEastAsia" w:hAnsi="Cambria Math"/>
            </w:rPr>
            <m:t>=</m:t>
          </m:r>
          <m:r>
            <w:rPr>
              <w:rFonts w:ascii="Cambria Math" w:hAnsi="Cambria Math"/>
            </w:rPr>
            <m:t xml:space="preserve"> q</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0.5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0.5</m:t>
              </m:r>
            </m:sup>
          </m:sSup>
        </m:oMath>
      </m:oMathPara>
    </w:p>
    <w:p w:rsidR="0041561E" w:rsidRDefault="0041561E" w:rsidP="0041561E">
      <w:pPr>
        <w:rPr>
          <w:rFonts w:eastAsiaTheme="minorEastAsia"/>
        </w:rPr>
      </w:pPr>
      <w:r>
        <w:rPr>
          <w:b/>
        </w:rPr>
        <w:t>I</w:t>
      </w:r>
      <w:r w:rsidRPr="0034667E">
        <w:rPr>
          <w:b/>
        </w:rPr>
        <w:t>.</w:t>
      </w:r>
      <w:r w:rsidR="00EE21A3">
        <w:t xml:space="preserve"> </w:t>
      </w:r>
      <w:r w:rsidR="00A3164B">
        <w:rPr>
          <w:rFonts w:eastAsiaTheme="minorEastAsia"/>
        </w:rPr>
        <w:t>Under given</w:t>
      </w:r>
      <w:r w:rsidR="00EE21A3">
        <w:rPr>
          <w:rFonts w:eastAsiaTheme="minorEastAsia"/>
        </w:rPr>
        <w:t xml:space="preserve"> </w:t>
      </w:r>
      <m:oMath>
        <m:r>
          <w:rPr>
            <w:rFonts w:ascii="Cambria Math" w:eastAsiaTheme="minorEastAsia" w:hAnsi="Cambria Math"/>
          </w:rPr>
          <m:t>w=$4</m:t>
        </m:r>
      </m:oMath>
      <w:r w:rsidR="00EE21A3">
        <w:rPr>
          <w:rFonts w:eastAsiaTheme="minorEastAsia"/>
        </w:rPr>
        <w:t xml:space="preserve"> and </w:t>
      </w:r>
      <m:oMath>
        <m:r>
          <w:rPr>
            <w:rFonts w:ascii="Cambria Math" w:eastAsiaTheme="minorEastAsia" w:hAnsi="Cambria Math"/>
          </w:rPr>
          <m:t>v=$1</m:t>
        </m:r>
      </m:oMath>
      <w:r w:rsidR="00EE21A3">
        <w:rPr>
          <w:rFonts w:eastAsiaTheme="minorEastAsia"/>
        </w:rPr>
        <w:t>, the long-run total cost function</w:t>
      </w:r>
      <w:r w:rsidR="00A3164B">
        <w:rPr>
          <w:rFonts w:eastAsiaTheme="minorEastAsia"/>
        </w:rPr>
        <w:t xml:space="preserve"> is:</w:t>
      </w:r>
    </w:p>
    <w:p w:rsidR="00EE21A3" w:rsidRPr="007845BD" w:rsidRDefault="00EE21A3" w:rsidP="0041561E">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1,4,q</m:t>
              </m:r>
            </m:e>
          </m:d>
          <m:r>
            <w:rPr>
              <w:rFonts w:ascii="Cambria Math" w:eastAsiaTheme="minorEastAsia" w:hAnsi="Cambria Math"/>
            </w:rPr>
            <m:t>=</m:t>
          </m:r>
          <m:r>
            <w:rPr>
              <w:rFonts w:ascii="Cambria Math" w:hAnsi="Cambria Math"/>
            </w:rPr>
            <m:t>q</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0.5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0.5</m:t>
              </m:r>
            </m:sup>
          </m:sSup>
          <m:r>
            <w:rPr>
              <w:rFonts w:ascii="Cambria Math" w:eastAsiaTheme="minorEastAsia" w:hAnsi="Cambria Math"/>
            </w:rPr>
            <m:t>=q∙</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0.5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0.5</m:t>
              </m:r>
            </m:sup>
          </m:sSup>
          <m:r>
            <w:rPr>
              <w:rFonts w:ascii="Cambria Math" w:eastAsiaTheme="minorEastAsia" w:hAnsi="Cambria Math"/>
            </w:rPr>
            <m:t>=2∙q</m:t>
          </m:r>
        </m:oMath>
      </m:oMathPara>
    </w:p>
    <w:p w:rsidR="007845BD" w:rsidRDefault="007845BD" w:rsidP="0041561E">
      <w:pPr>
        <w:rPr>
          <w:rFonts w:eastAsiaTheme="minorEastAsia"/>
        </w:rPr>
      </w:pPr>
      <w:r>
        <w:rPr>
          <w:rFonts w:eastAsiaTheme="minorEastAsia"/>
        </w:rPr>
        <w:t xml:space="preserve">The chart below plots different </w:t>
      </w:r>
      <m:oMath>
        <m:r>
          <w:rPr>
            <w:rFonts w:ascii="Cambria Math" w:eastAsiaTheme="minorEastAsia" w:hAnsi="Cambria Math"/>
          </w:rPr>
          <m:t>SC</m:t>
        </m:r>
      </m:oMath>
      <w:r>
        <w:rPr>
          <w:rFonts w:eastAsiaTheme="minorEastAsia"/>
        </w:rPr>
        <w:t xml:space="preserve"> curves with </w:t>
      </w:r>
      <m:oMath>
        <m:acc>
          <m:accPr>
            <m:chr m:val="̅"/>
            <m:ctrlPr>
              <w:rPr>
                <w:rFonts w:ascii="Cambria Math" w:eastAsiaTheme="minorEastAsia" w:hAnsi="Cambria Math"/>
                <w:i/>
              </w:rPr>
            </m:ctrlPr>
          </m:accPr>
          <m:e>
            <m:r>
              <w:rPr>
                <w:rFonts w:ascii="Cambria Math" w:eastAsiaTheme="minorEastAsia" w:hAnsi="Cambria Math"/>
              </w:rPr>
              <m:t>k</m:t>
            </m:r>
          </m:e>
        </m:acc>
        <m:d>
          <m:dPr>
            <m:begChr m:val="{"/>
            <m:endChr m:val="}"/>
            <m:ctrlPr>
              <w:rPr>
                <w:rFonts w:ascii="Cambria Math" w:eastAsiaTheme="minorEastAsia" w:hAnsi="Cambria Math"/>
                <w:i/>
              </w:rPr>
            </m:ctrlPr>
          </m:dPr>
          <m:e>
            <m:r>
              <w:rPr>
                <w:rFonts w:ascii="Cambria Math" w:eastAsiaTheme="minorEastAsia" w:hAnsi="Cambria Math"/>
              </w:rPr>
              <m:t>100;200;400</m:t>
            </m:r>
          </m:e>
        </m:d>
      </m:oMath>
      <w:r>
        <w:rPr>
          <w:rFonts w:eastAsiaTheme="minorEastAsia"/>
        </w:rPr>
        <w:t xml:space="preserve"> and it illustrates that total cost function curve </w:t>
      </w:r>
      <m:oMath>
        <m:r>
          <w:rPr>
            <w:rFonts w:ascii="Cambria Math" w:eastAsiaTheme="minorEastAsia" w:hAnsi="Cambria Math"/>
          </w:rPr>
          <m:t>C</m:t>
        </m:r>
      </m:oMath>
      <w:r>
        <w:rPr>
          <w:rFonts w:eastAsiaTheme="minorEastAsia"/>
        </w:rPr>
        <w:t xml:space="preserve"> is an </w:t>
      </w:r>
      <w:r w:rsidR="00A3164B">
        <w:rPr>
          <w:rFonts w:eastAsiaTheme="minorEastAsia"/>
        </w:rPr>
        <w:t>“</w:t>
      </w:r>
      <w:r>
        <w:rPr>
          <w:rFonts w:eastAsiaTheme="minorEastAsia"/>
        </w:rPr>
        <w:t>envelope</w:t>
      </w:r>
      <w:r w:rsidR="00A3164B">
        <w:rPr>
          <w:rFonts w:eastAsiaTheme="minorEastAsia"/>
        </w:rPr>
        <w:t>”</w:t>
      </w:r>
      <w:r>
        <w:rPr>
          <w:rFonts w:eastAsiaTheme="minorEastAsia"/>
        </w:rPr>
        <w:t xml:space="preserve"> for the </w:t>
      </w:r>
      <m:oMath>
        <m:r>
          <w:rPr>
            <w:rFonts w:ascii="Cambria Math" w:eastAsiaTheme="minorEastAsia" w:hAnsi="Cambria Math"/>
          </w:rPr>
          <m:t>SC</m:t>
        </m:r>
      </m:oMath>
      <w:r>
        <w:rPr>
          <w:rFonts w:eastAsiaTheme="minorEastAsia"/>
        </w:rPr>
        <w:t xml:space="preserve"> curves.</w:t>
      </w:r>
    </w:p>
    <w:p w:rsidR="00D02CD5" w:rsidRDefault="00D02CD5" w:rsidP="0041561E">
      <w:pPr>
        <w:rPr>
          <w:rFonts w:eastAsiaTheme="minorEastAsia"/>
        </w:rPr>
      </w:pPr>
      <w:r>
        <w:rPr>
          <w:rFonts w:eastAsiaTheme="minorEastAsia"/>
          <w:noProof/>
        </w:rPr>
        <w:lastRenderedPageBreak/>
        <w:drawing>
          <wp:inline distT="0" distB="0" distL="0" distR="0">
            <wp:extent cx="5943600" cy="3498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98850"/>
                    </a:xfrm>
                    <a:prstGeom prst="rect">
                      <a:avLst/>
                    </a:prstGeom>
                  </pic:spPr>
                </pic:pic>
              </a:graphicData>
            </a:graphic>
          </wp:inline>
        </w:drawing>
      </w:r>
    </w:p>
    <w:p w:rsidR="00A3164B" w:rsidRDefault="00A3164B" w:rsidP="0041561E">
      <w:pPr>
        <w:rPr>
          <w:rFonts w:eastAsiaTheme="minorEastAsia"/>
        </w:rPr>
      </w:pPr>
      <w:r>
        <w:rPr>
          <w:rFonts w:eastAsiaTheme="minorEastAsia"/>
        </w:rPr>
        <w:t xml:space="preserve">Mathematically, the same conclusion can be made by finding a cost-minimizing level of capital by differentiating </w:t>
      </w:r>
      <m:oMath>
        <m:r>
          <w:rPr>
            <w:rFonts w:ascii="Cambria Math" w:eastAsiaTheme="minorEastAsia" w:hAnsi="Cambria Math"/>
          </w:rPr>
          <m:t>SC</m:t>
        </m:r>
      </m:oMath>
      <w:r>
        <w:rPr>
          <w:rFonts w:eastAsiaTheme="minorEastAsia"/>
        </w:rPr>
        <w:t xml:space="preserve"> by </w:t>
      </w:r>
      <m:oMath>
        <m:r>
          <w:rPr>
            <w:rFonts w:ascii="Cambria Math" w:eastAsiaTheme="minorEastAsia" w:hAnsi="Cambria Math"/>
          </w:rPr>
          <m:t>k</m:t>
        </m:r>
      </m:oMath>
      <w:r>
        <w:rPr>
          <w:rFonts w:eastAsiaTheme="minorEastAsia"/>
        </w:rPr>
        <w:t xml:space="preserve"> and solving the obtained equalizing it to zero:</w:t>
      </w:r>
    </w:p>
    <w:p w:rsidR="00A3164B" w:rsidRPr="00520F90" w:rsidRDefault="00A3164B" w:rsidP="00A3164B">
      <w:pPr>
        <w:rPr>
          <w:rFonts w:eastAsiaTheme="minorEastAsia"/>
        </w:rPr>
      </w:pPr>
      <m:oMathPara>
        <m:oMath>
          <m:r>
            <w:rPr>
              <w:rFonts w:ascii="Cambria Math" w:eastAsiaTheme="minorEastAsia" w:hAnsi="Cambria Math"/>
            </w:rPr>
            <m:t>SC</m:t>
          </m:r>
          <m:d>
            <m:dPr>
              <m:ctrlPr>
                <w:rPr>
                  <w:rFonts w:ascii="Cambria Math" w:eastAsiaTheme="minorEastAsia" w:hAnsi="Cambria Math"/>
                  <w:i/>
                </w:rPr>
              </m:ctrlPr>
            </m:dPr>
            <m:e>
              <m:r>
                <w:rPr>
                  <w:rFonts w:ascii="Cambria Math" w:eastAsiaTheme="minorEastAsia" w:hAnsi="Cambria Math"/>
                </w:rPr>
                <m:t>1,4,q,k</m:t>
              </m:r>
            </m:e>
          </m:d>
          <m:r>
            <w:rPr>
              <w:rFonts w:ascii="Cambria Math" w:eastAsiaTheme="minorEastAsia" w:hAnsi="Cambria Math"/>
            </w:rPr>
            <m:t>=v∙k+w∙l=v∙k+w∙0.25</m:t>
          </m:r>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m:t>
          </m:r>
        </m:oMath>
      </m:oMathPara>
    </w:p>
    <w:p w:rsidR="00A3164B" w:rsidRPr="006017EE" w:rsidRDefault="00A3164B" w:rsidP="00A3164B">
      <w:pPr>
        <w:rPr>
          <w:rFonts w:eastAsiaTheme="minorEastAsia"/>
        </w:rPr>
      </w:pPr>
      <m:oMathPara>
        <m:oMath>
          <m:r>
            <w:rPr>
              <w:rFonts w:ascii="Cambria Math" w:eastAsiaTheme="minorEastAsia" w:hAnsi="Cambria Math"/>
            </w:rPr>
            <m:t>=1∙k+4∙0.25</m:t>
          </m:r>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=k+</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oMath>
      </m:oMathPara>
    </w:p>
    <w:p w:rsidR="00A3164B" w:rsidRPr="00520F90" w:rsidRDefault="003F19EE" w:rsidP="00A3164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∂SC</m:t>
              </m:r>
              <m:d>
                <m:dPr>
                  <m:ctrlPr>
                    <w:rPr>
                      <w:rFonts w:ascii="Cambria Math" w:eastAsiaTheme="minorEastAsia" w:hAnsi="Cambria Math"/>
                      <w:i/>
                    </w:rPr>
                  </m:ctrlPr>
                </m:dPr>
                <m:e>
                  <m:r>
                    <w:rPr>
                      <w:rFonts w:ascii="Cambria Math" w:eastAsiaTheme="minorEastAsia" w:hAnsi="Cambria Math"/>
                    </w:rPr>
                    <m:t>1,4,q,k</m:t>
                  </m:r>
                </m:e>
              </m:d>
            </m:num>
            <m:den>
              <m:r>
                <w:rPr>
                  <w:rFonts w:ascii="Cambria Math" w:eastAsiaTheme="minorEastAsia" w:hAnsi="Cambria Math"/>
                </w:rPr>
                <m:t>∂k</m:t>
              </m:r>
            </m:den>
          </m:f>
          <m:r>
            <w:rPr>
              <w:rFonts w:ascii="Cambria Math" w:eastAsiaTheme="minorEastAsia" w:hAnsi="Cambria Math"/>
            </w:rPr>
            <m:t>=1+</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-1-1</m:t>
              </m:r>
            </m:sup>
          </m:sSup>
          <m:r>
            <w:rPr>
              <w:rFonts w:ascii="Cambria Math" w:eastAsiaTheme="minorEastAsia" w:hAnsi="Cambria Math"/>
            </w:rPr>
            <m:t>=1-</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567"/>
        <w:gridCol w:w="4105"/>
      </w:tblGrid>
      <w:tr w:rsidR="00A3164B" w:rsidTr="00357D45">
        <w:tc>
          <w:tcPr>
            <w:tcW w:w="4678" w:type="dxa"/>
          </w:tcPr>
          <w:p w:rsidR="00A3164B" w:rsidRDefault="003F19EE" w:rsidP="00357D4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∂SC</m:t>
                    </m:r>
                    <m:d>
                      <m:dPr>
                        <m:ctrlPr>
                          <w:rPr>
                            <w:rFonts w:ascii="Cambria Math" w:eastAsiaTheme="minorEastAsia" w:hAnsi="Cambria Math"/>
                            <w:i/>
                          </w:rPr>
                        </m:ctrlPr>
                      </m:dPr>
                      <m:e>
                        <m:r>
                          <w:rPr>
                            <w:rFonts w:ascii="Cambria Math" w:eastAsiaTheme="minorEastAsia" w:hAnsi="Cambria Math"/>
                          </w:rPr>
                          <m:t>1,4,q,k</m:t>
                        </m:r>
                      </m:e>
                    </m:d>
                  </m:num>
                  <m:den>
                    <m:r>
                      <w:rPr>
                        <w:rFonts w:ascii="Cambria Math" w:eastAsiaTheme="minorEastAsia" w:hAnsi="Cambria Math"/>
                      </w:rPr>
                      <m:t>∂k</m:t>
                    </m:r>
                  </m:den>
                </m:f>
                <m:r>
                  <w:rPr>
                    <w:rFonts w:ascii="Cambria Math" w:eastAsiaTheme="minorEastAsia" w:hAnsi="Cambria Math"/>
                  </w:rPr>
                  <m:t>=0</m:t>
                </m:r>
              </m:oMath>
            </m:oMathPara>
          </w:p>
        </w:tc>
        <w:tc>
          <w:tcPr>
            <w:tcW w:w="567" w:type="dxa"/>
          </w:tcPr>
          <w:p w:rsidR="00A3164B" w:rsidRDefault="00A3164B" w:rsidP="00357D45">
            <w:pPr>
              <w:rPr>
                <w:rFonts w:eastAsiaTheme="minorEastAsia"/>
              </w:rPr>
            </w:pPr>
            <w:r>
              <w:rPr>
                <w:rFonts w:eastAsiaTheme="minorEastAsia"/>
              </w:rPr>
              <w:t>=&gt;</w:t>
            </w:r>
          </w:p>
        </w:tc>
        <w:tc>
          <w:tcPr>
            <w:tcW w:w="4105" w:type="dxa"/>
          </w:tcPr>
          <w:p w:rsidR="00A3164B" w:rsidRDefault="00A3164B" w:rsidP="00357D45">
            <w:pPr>
              <w:rPr>
                <w:rFonts w:eastAsiaTheme="minorEastAsia"/>
              </w:rPr>
            </w:pPr>
            <m:oMathPara>
              <m:oMath>
                <m:r>
                  <w:rPr>
                    <w:rFonts w:ascii="Cambria Math" w:eastAsiaTheme="minorEastAsia" w:hAnsi="Cambria Math"/>
                  </w:rPr>
                  <m:t>1-</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=0</m:t>
                </m:r>
              </m:oMath>
            </m:oMathPara>
          </w:p>
        </w:tc>
      </w:tr>
    </w:tbl>
    <w:p w:rsidR="00A3164B" w:rsidRPr="004958C2" w:rsidRDefault="00A3164B" w:rsidP="00A3164B">
      <w:pPr>
        <w:rPr>
          <w:rFonts w:eastAsiaTheme="minorEastAsia"/>
        </w:rPr>
      </w:pPr>
      <m:oMathPara>
        <m:oMath>
          <m:r>
            <w:rPr>
              <w:rFonts w:ascii="Cambria Math" w:eastAsiaTheme="minorEastAsia" w:hAnsi="Cambria Math"/>
            </w:rPr>
            <m:t>1=</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oMath>
      </m:oMathPara>
    </w:p>
    <w:p w:rsidR="00A3164B" w:rsidRPr="004958C2" w:rsidRDefault="003F19EE" w:rsidP="00A3164B">
      <w:pPr>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oMath>
      </m:oMathPara>
    </w:p>
    <w:p w:rsidR="00A3164B" w:rsidRPr="004958C2" w:rsidRDefault="003F19EE" w:rsidP="00A3164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oMath>
      </m:oMathPara>
    </w:p>
    <w:p w:rsidR="00A3164B" w:rsidRPr="005B37E8" w:rsidRDefault="00A3164B" w:rsidP="00A3164B">
      <w:pPr>
        <w:jc w:val="center"/>
        <w:rPr>
          <w:rFonts w:eastAsiaTheme="minorEastAsia"/>
          <w:i/>
          <w:lang w:val="uk-UA"/>
        </w:rPr>
      </w:pPr>
      <m:oMathPara>
        <m:oMath>
          <m:r>
            <w:rPr>
              <w:rFonts w:ascii="Cambria Math" w:eastAsiaTheme="minorEastAsia" w:hAnsi="Cambria Math"/>
            </w:rPr>
            <m:t>k=q</m:t>
          </m:r>
        </m:oMath>
      </m:oMathPara>
    </w:p>
    <w:p w:rsidR="00A3164B" w:rsidRDefault="005B37E8" w:rsidP="0041561E">
      <w:pPr>
        <w:rPr>
          <w:rFonts w:eastAsiaTheme="minorEastAsia"/>
        </w:rPr>
      </w:pPr>
      <w:r>
        <w:rPr>
          <w:rFonts w:eastAsiaTheme="minorEastAsia"/>
        </w:rPr>
        <w:t xml:space="preserve">Solving </w:t>
      </w:r>
      <m:oMath>
        <m:r>
          <w:rPr>
            <w:rFonts w:ascii="Cambria Math" w:eastAsiaTheme="minorEastAsia" w:hAnsi="Cambria Math"/>
          </w:rPr>
          <m:t>SC</m:t>
        </m:r>
        <m:d>
          <m:dPr>
            <m:ctrlPr>
              <w:rPr>
                <w:rFonts w:ascii="Cambria Math" w:eastAsiaTheme="minorEastAsia" w:hAnsi="Cambria Math"/>
                <w:i/>
              </w:rPr>
            </m:ctrlPr>
          </m:dPr>
          <m:e>
            <m:r>
              <w:rPr>
                <w:rFonts w:ascii="Cambria Math" w:eastAsiaTheme="minorEastAsia" w:hAnsi="Cambria Math"/>
              </w:rPr>
              <m:t>1,4,q,k</m:t>
            </m:r>
          </m:e>
        </m:d>
      </m:oMath>
      <w:r>
        <w:rPr>
          <w:rFonts w:eastAsiaTheme="minorEastAsia"/>
        </w:rPr>
        <w:t xml:space="preserve"> with </w:t>
      </w:r>
      <m:oMath>
        <m:r>
          <w:rPr>
            <w:rFonts w:ascii="Cambria Math" w:eastAsiaTheme="minorEastAsia" w:hAnsi="Cambria Math"/>
          </w:rPr>
          <m:t>k=q</m:t>
        </m:r>
      </m:oMath>
      <w:r>
        <w:rPr>
          <w:rFonts w:eastAsiaTheme="minorEastAsia"/>
        </w:rPr>
        <w:t xml:space="preserve"> yields:</w:t>
      </w:r>
    </w:p>
    <w:p w:rsidR="005B37E8" w:rsidRPr="005B37E8" w:rsidRDefault="005B37E8" w:rsidP="0041561E">
      <w:pPr>
        <w:rPr>
          <w:rFonts w:eastAsiaTheme="minorEastAsia"/>
        </w:rPr>
      </w:pPr>
      <m:oMathPara>
        <m:oMath>
          <m:r>
            <w:rPr>
              <w:rFonts w:ascii="Cambria Math" w:eastAsiaTheme="minorEastAsia" w:hAnsi="Cambria Math"/>
            </w:rPr>
            <m:t>SC</m:t>
          </m:r>
          <m:d>
            <m:dPr>
              <m:ctrlPr>
                <w:rPr>
                  <w:rFonts w:ascii="Cambria Math" w:eastAsiaTheme="minorEastAsia" w:hAnsi="Cambria Math"/>
                  <w:i/>
                </w:rPr>
              </m:ctrlPr>
            </m:dPr>
            <m:e>
              <m:r>
                <w:rPr>
                  <w:rFonts w:ascii="Cambria Math" w:eastAsiaTheme="minorEastAsia" w:hAnsi="Cambria Math"/>
                </w:rPr>
                <m:t>1,4,q,k</m:t>
              </m:r>
            </m:e>
          </m:d>
          <m:r>
            <w:rPr>
              <w:rFonts w:ascii="Cambria Math" w:eastAsiaTheme="minorEastAsia" w:hAnsi="Cambria Math"/>
            </w:rPr>
            <m:t>=k+</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=q+</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-1</m:t>
              </m:r>
            </m:sup>
          </m:sSup>
          <m:r>
            <w:rPr>
              <w:rFonts w:ascii="Cambria Math" w:eastAsiaTheme="minorEastAsia" w:hAnsi="Cambria Math"/>
            </w:rPr>
            <m:t>=q+q=2∙q</m:t>
          </m:r>
        </m:oMath>
      </m:oMathPara>
    </w:p>
    <w:p w:rsidR="005B37E8" w:rsidRPr="005B37E8" w:rsidRDefault="005B37E8" w:rsidP="005B37E8">
      <w:pPr>
        <w:rPr>
          <w:rFonts w:eastAsiaTheme="minorEastAsia"/>
        </w:rPr>
      </w:pPr>
      <w:r>
        <w:rPr>
          <w:rFonts w:eastAsiaTheme="minorEastAsia"/>
        </w:rPr>
        <w:t xml:space="preserve">Hence, effectively, when </w:t>
      </w:r>
      <m:oMath>
        <m:r>
          <w:rPr>
            <w:rFonts w:ascii="Cambria Math" w:eastAsiaTheme="minorEastAsia" w:hAnsi="Cambria Math"/>
          </w:rPr>
          <m:t>k=q</m:t>
        </m:r>
      </m:oMath>
      <w:r>
        <w:rPr>
          <w:rFonts w:eastAsiaTheme="minorEastAsia"/>
        </w:rPr>
        <w:t xml:space="preserve">, short-term cost function </w:t>
      </w:r>
      <m:oMath>
        <m:r>
          <w:rPr>
            <w:rFonts w:ascii="Cambria Math" w:eastAsiaTheme="minorEastAsia" w:hAnsi="Cambria Math"/>
          </w:rPr>
          <m:t>SC</m:t>
        </m:r>
        <m:d>
          <m:dPr>
            <m:ctrlPr>
              <w:rPr>
                <w:rFonts w:ascii="Cambria Math" w:eastAsiaTheme="minorEastAsia" w:hAnsi="Cambria Math"/>
                <w:i/>
              </w:rPr>
            </m:ctrlPr>
          </m:dPr>
          <m:e>
            <m:r>
              <w:rPr>
                <w:rFonts w:ascii="Cambria Math" w:eastAsiaTheme="minorEastAsia" w:hAnsi="Cambria Math"/>
              </w:rPr>
              <m:t>1,4,q,k</m:t>
            </m:r>
          </m:e>
        </m:d>
        <m:r>
          <w:rPr>
            <w:rFonts w:ascii="Cambria Math" w:eastAsiaTheme="minorEastAsia" w:hAnsi="Cambria Math"/>
          </w:rPr>
          <m:t>=2∙q</m:t>
        </m:r>
      </m:oMath>
      <w:r>
        <w:rPr>
          <w:rFonts w:eastAsiaTheme="minorEastAsia"/>
        </w:rPr>
        <w:t xml:space="preserve"> equals to long-term cost function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1,4,q</m:t>
            </m:r>
          </m:e>
        </m:d>
        <m:r>
          <w:rPr>
            <w:rFonts w:ascii="Cambria Math" w:eastAsiaTheme="minorEastAsia" w:hAnsi="Cambria Math"/>
          </w:rPr>
          <m:t>=2∙q</m:t>
        </m:r>
      </m:oMath>
      <w:r>
        <w:rPr>
          <w:rFonts w:eastAsiaTheme="minorEastAsia"/>
        </w:rPr>
        <w:t>.</w:t>
      </w:r>
    </w:p>
    <w:p w:rsidR="0041561E" w:rsidRDefault="0041561E" w:rsidP="002B41A4">
      <w:pPr>
        <w:ind w:left="360"/>
      </w:pPr>
      <w:r w:rsidRPr="0034667E">
        <w:rPr>
          <w:b/>
          <w:noProof/>
        </w:rPr>
        <w:lastRenderedPageBreak/>
        <mc:AlternateContent>
          <mc:Choice Requires="wps">
            <w:drawing>
              <wp:anchor distT="36195" distB="36195" distL="36195" distR="36195" simplePos="0" relativeHeight="251661312" behindDoc="0" locked="0" layoutInCell="1" allowOverlap="1" wp14:anchorId="2EE14D96" wp14:editId="146A2E6D">
                <wp:simplePos x="0" y="0"/>
                <wp:positionH relativeFrom="column">
                  <wp:posOffset>0</wp:posOffset>
                </wp:positionH>
                <wp:positionV relativeFrom="paragraph">
                  <wp:posOffset>20955</wp:posOffset>
                </wp:positionV>
                <wp:extent cx="287655" cy="32702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327025"/>
                        </a:xfrm>
                        <a:prstGeom prst="rect">
                          <a:avLst/>
                        </a:prstGeom>
                        <a:solidFill>
                          <a:srgbClr val="FFFFFF"/>
                        </a:solidFill>
                        <a:ln w="9525">
                          <a:noFill/>
                          <a:miter lim="800000"/>
                          <a:headEnd/>
                          <a:tailEnd/>
                        </a:ln>
                      </wps:spPr>
                      <wps:txbx>
                        <w:txbxContent>
                          <w:p w:rsidR="003F19EE" w:rsidRPr="00604BA7" w:rsidRDefault="003F19EE" w:rsidP="0041561E">
                            <w:pPr>
                              <w:spacing w:after="0"/>
                              <w:rPr>
                                <w:b/>
                                <w:sz w:val="44"/>
                              </w:rPr>
                            </w:pPr>
                            <w:r>
                              <w:rPr>
                                <w:b/>
                                <w:sz w:val="44"/>
                              </w:rPr>
                              <w:t>2</w:t>
                            </w:r>
                            <w:r w:rsidRPr="00604BA7">
                              <w:rPr>
                                <w:b/>
                                <w:sz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14D96" id="_x0000_s1027" type="#_x0000_t202" style="position:absolute;left:0;text-align:left;margin-left:0;margin-top:1.65pt;width:22.65pt;height:25.75pt;z-index:251661312;visibility:visible;mso-wrap-style:square;mso-width-percent:0;mso-height-percent:0;mso-wrap-distance-left:2.85pt;mso-wrap-distance-top:2.85pt;mso-wrap-distance-right:2.85pt;mso-wrap-distance-bottom:2.8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" stroked="f">
                <v:textbox inset="0,0,0,0">
                  <w:txbxContent>
                    <w:p w:rsidR="003F19EE" w:rsidRPr="00604BA7" w:rsidRDefault="003F19EE" w:rsidP="0041561E">
                      <w:pPr>
                        <w:spacing w:after="0"/>
                        <w:rPr>
                          <w:b/>
                          <w:sz w:val="44"/>
                        </w:rPr>
                      </w:pPr>
                      <w:r>
                        <w:rPr>
                          <w:b/>
                          <w:sz w:val="44"/>
                        </w:rPr>
                        <w:t>2</w:t>
                      </w:r>
                      <w:r w:rsidRPr="00604BA7">
                        <w:rPr>
                          <w:b/>
                          <w:sz w:val="44"/>
                        </w:rPr>
                        <w:t>.</w:t>
                      </w:r>
                    </w:p>
                  </w:txbxContent>
                </v:textbox>
                <w10:wrap type="square"/>
              </v:shape>
            </w:pict>
          </mc:Fallback>
        </mc:AlternateContent>
      </w:r>
      <w:r w:rsidRPr="002B41A4">
        <w:rPr>
          <w:b/>
        </w:rPr>
        <w:t>A.</w:t>
      </w:r>
      <w:r>
        <w:t xml:space="preserve"> </w:t>
      </w:r>
      <w:r w:rsidR="0018274C">
        <w:t xml:space="preserve">Given the total cost function of </w:t>
      </w:r>
      <m:oMath>
        <m:r>
          <w:rPr>
            <w:rFonts w:ascii="Cambria Math" w:hAnsi="Cambria Math"/>
          </w:rPr>
          <m:t>C=q</m:t>
        </m:r>
        <m:sSup>
          <m:sSupPr>
            <m:ctrlPr>
              <w:rPr>
                <w:rFonts w:ascii="Cambria Math" w:hAnsi="Cambria Math"/>
                <w:i/>
              </w:rPr>
            </m:ctrlPr>
          </m:sSupPr>
          <m:e>
            <m:r>
              <w:rPr>
                <w:rFonts w:ascii="Cambria Math" w:hAnsi="Cambria Math"/>
              </w:rPr>
              <m:t>w</m:t>
            </m:r>
          </m:e>
          <m:sup>
            <m:r>
              <w:rPr>
                <w:rFonts w:ascii="Cambria Math" w:hAnsi="Cambria Math"/>
              </w:rPr>
              <m:t>2/3</m:t>
            </m:r>
          </m:sup>
        </m:sSup>
        <m:sSup>
          <m:sSupPr>
            <m:ctrlPr>
              <w:rPr>
                <w:rFonts w:ascii="Cambria Math" w:hAnsi="Cambria Math"/>
                <w:i/>
              </w:rPr>
            </m:ctrlPr>
          </m:sSupPr>
          <m:e>
            <m:r>
              <w:rPr>
                <w:rFonts w:ascii="Cambria Math" w:hAnsi="Cambria Math"/>
              </w:rPr>
              <m:t>v</m:t>
            </m:r>
          </m:e>
          <m:sup>
            <m:r>
              <w:rPr>
                <w:rFonts w:ascii="Cambria Math" w:hAnsi="Cambria Math"/>
              </w:rPr>
              <m:t>1/3</m:t>
            </m:r>
          </m:sup>
        </m:sSup>
        <m:r>
          <w:rPr>
            <w:rFonts w:ascii="Cambria Math" w:hAnsi="Cambria Math"/>
          </w:rPr>
          <m:t xml:space="preserve"> ,</m:t>
        </m:r>
      </m:oMath>
      <w:r w:rsidR="0018274C" w:rsidRPr="002B41A4">
        <w:rPr>
          <w:rFonts w:eastAsiaTheme="minorEastAsia"/>
        </w:rPr>
        <w:t xml:space="preserve"> </w:t>
      </w:r>
      <w:r w:rsidR="0018274C">
        <w:t>t</w:t>
      </w:r>
      <w:r>
        <w:t xml:space="preserve">he </w:t>
      </w:r>
      <w:r w:rsidR="0018274C">
        <w:t xml:space="preserve">demand functions for </w:t>
      </w:r>
      <m:oMath>
        <m:r>
          <w:rPr>
            <w:rFonts w:ascii="Cambria Math" w:hAnsi="Cambria Math"/>
          </w:rPr>
          <m:t>k</m:t>
        </m:r>
      </m:oMath>
      <w:r w:rsidR="0018274C">
        <w:t xml:space="preserve"> and </w:t>
      </w:r>
      <m:oMath>
        <m:r>
          <w:rPr>
            <w:rFonts w:ascii="Cambria Math" w:hAnsi="Cambria Math"/>
          </w:rPr>
          <m:t>l</m:t>
        </m:r>
      </m:oMath>
      <w:r w:rsidR="0018274C">
        <w:t xml:space="preserve"> are defined using the Shepard’s lemma:</w:t>
      </w:r>
    </w:p>
    <w:p w:rsidR="0018274C" w:rsidRPr="0018274C" w:rsidRDefault="003F19EE" w:rsidP="0041561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c</m:t>
              </m:r>
            </m:sup>
          </m:sSup>
          <m:d>
            <m:dPr>
              <m:ctrlPr>
                <w:rPr>
                  <w:rFonts w:ascii="Cambria Math" w:eastAsiaTheme="minorEastAsia" w:hAnsi="Cambria Math"/>
                  <w:i/>
                </w:rPr>
              </m:ctrlPr>
            </m:dPr>
            <m:e>
              <m:r>
                <w:rPr>
                  <w:rFonts w:ascii="Cambria Math" w:eastAsiaTheme="minorEastAsia" w:hAnsi="Cambria Math"/>
                </w:rPr>
                <m:t>v,w,q</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∂C(v,w,q)</m:t>
              </m:r>
            </m:num>
            <m:den>
              <m:r>
                <w:rPr>
                  <w:rFonts w:ascii="Cambria Math" w:eastAsiaTheme="minorEastAsia" w:hAnsi="Cambria Math"/>
                </w:rPr>
                <m:t>∂v</m:t>
              </m:r>
            </m:den>
          </m:f>
          <m:r>
            <w:rPr>
              <w:rFonts w:ascii="Cambria Math" w:eastAsiaTheme="minorEastAsia" w:hAnsi="Cambria Math"/>
            </w:rPr>
            <m:t>=q∙</m:t>
          </m:r>
          <m:sSup>
            <m:sSupPr>
              <m:ctrlPr>
                <w:rPr>
                  <w:rFonts w:ascii="Cambria Math" w:eastAsiaTheme="minorEastAsia" w:hAnsi="Cambria Math"/>
                  <w:i/>
                </w:rPr>
              </m:ctrlPr>
            </m:sSupPr>
            <m:e>
              <m:r>
                <w:rPr>
                  <w:rFonts w:ascii="Cambria Math" w:eastAsiaTheme="minorEastAsia" w:hAnsi="Cambria Math"/>
                </w:rPr>
                <m:t>w</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∙v</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∙q∙</m:t>
          </m:r>
          <m:sSup>
            <m:sSupPr>
              <m:ctrlPr>
                <w:rPr>
                  <w:rFonts w:ascii="Cambria Math" w:eastAsiaTheme="minorEastAsia" w:hAnsi="Cambria Math"/>
                  <w:i/>
                </w:rPr>
              </m:ctrlPr>
            </m:sSupPr>
            <m:e>
              <m:r>
                <w:rPr>
                  <w:rFonts w:ascii="Cambria Math" w:eastAsiaTheme="minorEastAsia" w:hAnsi="Cambria Math"/>
                </w:rPr>
                <m:t>w</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∙q∙</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v</m:t>
                      </m:r>
                    </m:den>
                  </m:f>
                </m:e>
              </m:d>
            </m:e>
            <m:sup>
              <m:r>
                <w:rPr>
                  <w:rFonts w:ascii="Cambria Math" w:eastAsiaTheme="minorEastAsia" w:hAnsi="Cambria Math"/>
                </w:rPr>
                <m:t>2/3</m:t>
              </m:r>
            </m:sup>
          </m:sSup>
        </m:oMath>
      </m:oMathPara>
    </w:p>
    <w:p w:rsidR="0018274C" w:rsidRPr="0018274C" w:rsidRDefault="003F19EE" w:rsidP="0018274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c</m:t>
              </m:r>
            </m:sup>
          </m:sSup>
          <m:d>
            <m:dPr>
              <m:ctrlPr>
                <w:rPr>
                  <w:rFonts w:ascii="Cambria Math" w:eastAsiaTheme="minorEastAsia" w:hAnsi="Cambria Math"/>
                  <w:i/>
                </w:rPr>
              </m:ctrlPr>
            </m:dPr>
            <m:e>
              <m:r>
                <w:rPr>
                  <w:rFonts w:ascii="Cambria Math" w:eastAsiaTheme="minorEastAsia" w:hAnsi="Cambria Math"/>
                </w:rPr>
                <m:t>v,w,q</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∂C(v,w,q)</m:t>
              </m:r>
            </m:num>
            <m:den>
              <m:r>
                <w:rPr>
                  <w:rFonts w:ascii="Cambria Math" w:eastAsiaTheme="minorEastAsia" w:hAnsi="Cambria Math"/>
                </w:rPr>
                <m:t>∂w</m:t>
              </m:r>
            </m:den>
          </m:f>
          <m:r>
            <w:rPr>
              <w:rFonts w:ascii="Cambria Math" w:eastAsiaTheme="minorEastAsia" w:hAnsi="Cambria Math"/>
            </w:rPr>
            <m:t>=q∙</m:t>
          </m:r>
          <m:sSup>
            <m:sSupPr>
              <m:ctrlPr>
                <w:rPr>
                  <w:rFonts w:ascii="Cambria Math" w:eastAsiaTheme="minorEastAsia" w:hAnsi="Cambria Math"/>
                  <w:i/>
                </w:rPr>
              </m:ctrlPr>
            </m:sSupPr>
            <m:e>
              <m:r>
                <w:rPr>
                  <w:rFonts w:ascii="Cambria Math" w:eastAsiaTheme="minorEastAsia" w:hAnsi="Cambria Math"/>
                </w:rPr>
                <m:t>w</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∙v</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∙q∙</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∙q∙</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w</m:t>
                      </m:r>
                    </m:den>
                  </m:f>
                </m:e>
              </m:d>
            </m:e>
            <m:sup>
              <m:r>
                <w:rPr>
                  <w:rFonts w:ascii="Cambria Math" w:eastAsiaTheme="minorEastAsia" w:hAnsi="Cambria Math"/>
                </w:rPr>
                <m:t>1/3</m:t>
              </m:r>
            </m:sup>
          </m:sSup>
        </m:oMath>
      </m:oMathPara>
    </w:p>
    <w:p w:rsidR="0041561E" w:rsidRDefault="0041561E" w:rsidP="0041561E">
      <w:r>
        <w:rPr>
          <w:b/>
        </w:rPr>
        <w:t>B</w:t>
      </w:r>
      <w:r w:rsidRPr="0034667E">
        <w:rPr>
          <w:b/>
        </w:rPr>
        <w:t>.</w:t>
      </w:r>
      <w:r>
        <w:t xml:space="preserve"> </w:t>
      </w:r>
      <w:r w:rsidR="0018274C">
        <w:t xml:space="preserve">Hence, the underlying production function </w:t>
      </w:r>
      <m:oMath>
        <m:r>
          <w:rPr>
            <w:rFonts w:ascii="Cambria Math" w:hAnsi="Cambria Math"/>
          </w:rPr>
          <m:t>q</m:t>
        </m:r>
      </m:oMath>
      <w:r w:rsidR="0018274C">
        <w:t xml:space="preserve"> is</w:t>
      </w:r>
      <w:r w:rsidR="0076581F">
        <w:t xml:space="preserve"> derived this way</w:t>
      </w:r>
      <w:r w:rsidR="0018274C">
        <w:t>:</w:t>
      </w:r>
    </w:p>
    <w:p w:rsidR="00FD0F79" w:rsidRDefault="00FD0F79" w:rsidP="002308A2">
      <w:pPr>
        <w:spacing w:before="120" w:after="0"/>
        <w:rPr>
          <w:rFonts w:eastAsiaTheme="minorEastAsia"/>
        </w:rPr>
      </w:pPr>
      <w:r>
        <w:t>STEP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456"/>
        <w:gridCol w:w="4518"/>
      </w:tblGrid>
      <w:tr w:rsidR="00FD0F79" w:rsidTr="00FD0F79">
        <w:tc>
          <w:tcPr>
            <w:tcW w:w="4386" w:type="dxa"/>
          </w:tcPr>
          <w:p w:rsidR="00FD0F79" w:rsidRDefault="00FD0F79" w:rsidP="00FD0F79">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∙q∙</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v</m:t>
                            </m:r>
                          </m:den>
                        </m:f>
                      </m:e>
                    </m:d>
                  </m:e>
                  <m:sup>
                    <m:r>
                      <w:rPr>
                        <w:rFonts w:ascii="Cambria Math" w:eastAsiaTheme="minorEastAsia" w:hAnsi="Cambria Math"/>
                      </w:rPr>
                      <m:t>2/3</m:t>
                    </m:r>
                  </m:sup>
                </m:sSup>
              </m:oMath>
            </m:oMathPara>
          </w:p>
        </w:tc>
        <w:tc>
          <w:tcPr>
            <w:tcW w:w="456" w:type="dxa"/>
            <w:vMerge w:val="restart"/>
            <w:vAlign w:val="center"/>
          </w:tcPr>
          <w:p w:rsidR="00FD0F79" w:rsidRDefault="00FD0F79" w:rsidP="00FD0F79">
            <w:r>
              <w:rPr>
                <w:noProof/>
              </w:rPr>
              <mc:AlternateContent>
                <mc:Choice Requires="wps">
                  <w:drawing>
                    <wp:inline distT="0" distB="0" distL="0" distR="0" wp14:anchorId="561CEB14" wp14:editId="2E73485E">
                      <wp:extent cx="121920" cy="800100"/>
                      <wp:effectExtent l="0" t="0" r="30480" b="19050"/>
                      <wp:docPr id="9" name="Right Brace 9"/>
                      <wp:cNvGraphicFramePr/>
                      <a:graphic xmlns:a="http://schemas.openxmlformats.org/drawingml/2006/main">
                        <a:graphicData uri="http://schemas.microsoft.com/office/word/2010/wordprocessingShape">
                          <wps:wsp>
                            <wps:cNvSpPr/>
                            <wps:spPr>
                              <a:xfrm>
                                <a:off x="0" y="0"/>
                                <a:ext cx="121920" cy="8001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072C70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width:9.6pt;height: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" adj="274" strokecolor="black [3213]" strokeweight=".5pt">
                      <v:stroke joinstyle="miter"/>
                      <w10:anchorlock/>
                    </v:shape>
                  </w:pict>
                </mc:Fallback>
              </mc:AlternateContent>
            </w:r>
          </w:p>
        </w:tc>
        <w:tc>
          <w:tcPr>
            <w:tcW w:w="4518" w:type="dxa"/>
          </w:tcPr>
          <w:p w:rsidR="00FD0F79" w:rsidRDefault="00FD0F79" w:rsidP="00FD0F79">
            <m:oMathPara>
              <m:oMath>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q</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v</m:t>
                            </m:r>
                          </m:den>
                        </m:f>
                      </m:e>
                    </m:d>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oMath>
            </m:oMathPara>
          </w:p>
        </w:tc>
      </w:tr>
      <w:tr w:rsidR="00FD0F79" w:rsidTr="00FD0F79">
        <w:tc>
          <w:tcPr>
            <w:tcW w:w="4386" w:type="dxa"/>
          </w:tcPr>
          <w:p w:rsidR="00FD0F79" w:rsidRDefault="00FD0F79" w:rsidP="00FD0F79">
            <m:oMathPara>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∙q∙</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w</m:t>
                            </m:r>
                          </m:den>
                        </m:f>
                      </m:e>
                    </m:d>
                  </m:e>
                  <m:sup>
                    <m:r>
                      <w:rPr>
                        <w:rFonts w:ascii="Cambria Math" w:eastAsiaTheme="minorEastAsia" w:hAnsi="Cambria Math"/>
                      </w:rPr>
                      <m:t>1/3</m:t>
                    </m:r>
                  </m:sup>
                </m:sSup>
              </m:oMath>
            </m:oMathPara>
          </w:p>
        </w:tc>
        <w:tc>
          <w:tcPr>
            <w:tcW w:w="456" w:type="dxa"/>
            <w:vMerge/>
          </w:tcPr>
          <w:p w:rsidR="00FD0F79" w:rsidRDefault="00FD0F79" w:rsidP="00FD0F79"/>
        </w:tc>
        <w:tc>
          <w:tcPr>
            <w:tcW w:w="4518" w:type="dxa"/>
          </w:tcPr>
          <w:p w:rsidR="00FD0F79" w:rsidRDefault="003F19EE" w:rsidP="00FD0F79">
            <m:oMathPara>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q</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w</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oMath>
            </m:oMathPara>
          </w:p>
        </w:tc>
      </w:tr>
    </w:tbl>
    <w:p w:rsidR="0041561E" w:rsidRDefault="00FD0F79" w:rsidP="002308A2">
      <w:pPr>
        <w:spacing w:before="120" w:after="0"/>
      </w:pPr>
      <w:r>
        <w:t>STEP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456"/>
        <w:gridCol w:w="4518"/>
      </w:tblGrid>
      <w:tr w:rsidR="00FD0F79" w:rsidTr="00FD0F79">
        <w:tc>
          <w:tcPr>
            <w:tcW w:w="4386" w:type="dxa"/>
          </w:tcPr>
          <w:p w:rsidR="00FD0F79" w:rsidRDefault="003F19EE" w:rsidP="00FD0F79">
            <m:oMathPara>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v</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q</m:t>
                            </m:r>
                          </m:den>
                        </m:f>
                      </m:e>
                    </m:d>
                  </m:e>
                  <m:sup>
                    <m:r>
                      <w:rPr>
                        <w:rFonts w:ascii="Cambria Math" w:eastAsiaTheme="minorEastAsia" w:hAnsi="Cambria Math"/>
                      </w:rPr>
                      <m:t>3/2</m:t>
                    </m:r>
                  </m:sup>
                </m:sSup>
              </m:oMath>
            </m:oMathPara>
          </w:p>
        </w:tc>
        <w:tc>
          <w:tcPr>
            <w:tcW w:w="456" w:type="dxa"/>
            <w:vMerge w:val="restart"/>
            <w:vAlign w:val="center"/>
          </w:tcPr>
          <w:p w:rsidR="00FD0F79" w:rsidRDefault="00FD0F79" w:rsidP="00FD0F79">
            <w:r>
              <w:rPr>
                <w:noProof/>
              </w:rPr>
              <mc:AlternateContent>
                <mc:Choice Requires="wps">
                  <w:drawing>
                    <wp:inline distT="0" distB="0" distL="0" distR="0" wp14:anchorId="0024D169" wp14:editId="1F82561B">
                      <wp:extent cx="121920" cy="800100"/>
                      <wp:effectExtent l="0" t="0" r="30480" b="19050"/>
                      <wp:docPr id="10" name="Right Brace 10"/>
                      <wp:cNvGraphicFramePr/>
                      <a:graphic xmlns:a="http://schemas.openxmlformats.org/drawingml/2006/main">
                        <a:graphicData uri="http://schemas.microsoft.com/office/word/2010/wordprocessingShape">
                          <wps:wsp>
                            <wps:cNvSpPr/>
                            <wps:spPr>
                              <a:xfrm>
                                <a:off x="0" y="0"/>
                                <a:ext cx="121920" cy="8001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9FA2C0C" id="Right Brace 10" o:spid="_x0000_s1026" type="#_x0000_t88" style="width:9.6pt;height: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" adj="274" strokecolor="black [3213]" strokeweight=".5pt">
                      <v:stroke joinstyle="miter"/>
                      <w10:anchorlock/>
                    </v:shape>
                  </w:pict>
                </mc:Fallback>
              </mc:AlternateContent>
            </w:r>
          </w:p>
        </w:tc>
        <w:tc>
          <w:tcPr>
            <w:tcW w:w="4518" w:type="dxa"/>
            <w:vMerge w:val="restart"/>
            <w:vAlign w:val="center"/>
          </w:tcPr>
          <w:p w:rsidR="00FD0F79" w:rsidRDefault="003F19EE" w:rsidP="00FD0F79">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q</m:t>
                            </m:r>
                          </m:den>
                        </m:f>
                      </m:e>
                    </m:d>
                  </m:e>
                  <m:sup>
                    <m:r>
                      <w:rPr>
                        <w:rFonts w:ascii="Cambria Math" w:eastAsiaTheme="minorEastAsia" w:hAnsi="Cambria Math"/>
                      </w:rPr>
                      <m:t>3/2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q</m:t>
                            </m:r>
                          </m:den>
                        </m:f>
                      </m:e>
                    </m:d>
                  </m:e>
                  <m:sup>
                    <m:r>
                      <w:rPr>
                        <w:rFonts w:ascii="Cambria Math" w:eastAsiaTheme="minorEastAsia" w:hAnsi="Cambria Math"/>
                      </w:rPr>
                      <m:t>-3</m:t>
                    </m:r>
                  </m:sup>
                </m:sSup>
              </m:oMath>
            </m:oMathPara>
          </w:p>
        </w:tc>
      </w:tr>
      <w:tr w:rsidR="00FD0F79" w:rsidTr="00946F06">
        <w:tc>
          <w:tcPr>
            <w:tcW w:w="4386" w:type="dxa"/>
          </w:tcPr>
          <w:p w:rsidR="00FD0F79" w:rsidRDefault="003F19EE" w:rsidP="00FD0F79">
            <m:oMathPara>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v</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q</m:t>
                            </m:r>
                          </m:den>
                        </m:f>
                      </m:e>
                    </m:d>
                  </m:e>
                  <m:sup>
                    <m:r>
                      <w:rPr>
                        <w:rFonts w:ascii="Cambria Math" w:eastAsiaTheme="minorEastAsia" w:hAnsi="Cambria Math"/>
                      </w:rPr>
                      <m:t>-3</m:t>
                    </m:r>
                  </m:sup>
                </m:sSup>
              </m:oMath>
            </m:oMathPara>
          </w:p>
        </w:tc>
        <w:tc>
          <w:tcPr>
            <w:tcW w:w="456" w:type="dxa"/>
            <w:vMerge/>
          </w:tcPr>
          <w:p w:rsidR="00FD0F79" w:rsidRDefault="00FD0F79" w:rsidP="00946F06"/>
        </w:tc>
        <w:tc>
          <w:tcPr>
            <w:tcW w:w="4518" w:type="dxa"/>
            <w:vMerge/>
          </w:tcPr>
          <w:p w:rsidR="00FD0F79" w:rsidRDefault="00FD0F79" w:rsidP="00946F06"/>
        </w:tc>
      </w:tr>
    </w:tbl>
    <w:p w:rsidR="00FD0F79" w:rsidRDefault="00FD0F79" w:rsidP="002308A2">
      <w:pPr>
        <w:spacing w:before="120" w:after="0"/>
      </w:pPr>
      <w:r>
        <w:t>STEP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456"/>
        <w:gridCol w:w="4518"/>
      </w:tblGrid>
      <w:tr w:rsidR="00FD0F79" w:rsidTr="004445FE">
        <w:trPr>
          <w:trHeight w:val="831"/>
        </w:trPr>
        <w:tc>
          <w:tcPr>
            <w:tcW w:w="4386" w:type="dxa"/>
            <w:vAlign w:val="center"/>
          </w:tcPr>
          <w:p w:rsidR="00FD0F79" w:rsidRDefault="003F19EE" w:rsidP="00FD0F79">
            <m:oMathPara>
              <m:oMath>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3∙k</m:t>
                            </m:r>
                          </m:e>
                        </m:d>
                      </m:e>
                      <m:sup>
                        <m:r>
                          <w:rPr>
                            <w:rFonts w:ascii="Cambria Math" w:eastAsiaTheme="minorEastAsia" w:hAnsi="Cambria Math"/>
                          </w:rPr>
                          <m:t>3/2</m:t>
                        </m:r>
                      </m:sup>
                    </m:sSup>
                  </m:num>
                  <m:den>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3/2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2∙q</m:t>
                            </m:r>
                          </m:e>
                        </m:d>
                      </m:e>
                      <m:sup>
                        <m:r>
                          <w:rPr>
                            <w:rFonts w:ascii="Cambria Math" w:eastAsiaTheme="minorEastAsia" w:hAnsi="Cambria Math"/>
                          </w:rPr>
                          <m:t>3</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3∙l</m:t>
                            </m:r>
                          </m:e>
                        </m:d>
                      </m:e>
                      <m:sup>
                        <m:r>
                          <w:rPr>
                            <w:rFonts w:ascii="Cambria Math" w:eastAsiaTheme="minorEastAsia" w:hAnsi="Cambria Math"/>
                          </w:rPr>
                          <m:t>3</m:t>
                        </m:r>
                      </m:sup>
                    </m:sSup>
                  </m:den>
                </m:f>
              </m:oMath>
            </m:oMathPara>
          </w:p>
        </w:tc>
        <w:tc>
          <w:tcPr>
            <w:tcW w:w="456" w:type="dxa"/>
            <w:vAlign w:val="bottom"/>
          </w:tcPr>
          <w:p w:rsidR="00FD0F79" w:rsidRDefault="00FD0F79" w:rsidP="004445FE">
            <w:pPr>
              <w:spacing w:after="0"/>
            </w:pPr>
            <w:r>
              <w:rPr>
                <w:noProof/>
              </w:rPr>
              <mc:AlternateContent>
                <mc:Choice Requires="wps">
                  <w:drawing>
                    <wp:inline distT="0" distB="0" distL="0" distR="0" wp14:anchorId="57150040" wp14:editId="5BB784DE">
                      <wp:extent cx="121920" cy="457200"/>
                      <wp:effectExtent l="0" t="0" r="30480" b="19050"/>
                      <wp:docPr id="11" name="Right Brace 11"/>
                      <wp:cNvGraphicFramePr/>
                      <a:graphic xmlns:a="http://schemas.openxmlformats.org/drawingml/2006/main">
                        <a:graphicData uri="http://schemas.microsoft.com/office/word/2010/wordprocessingShape">
                          <wps:wsp>
                            <wps:cNvSpPr/>
                            <wps:spPr>
                              <a:xfrm>
                                <a:off x="0" y="0"/>
                                <a:ext cx="121920" cy="4572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AAEF583" id="Right Brace 11" o:spid="_x0000_s1026" type="#_x0000_t88" style="width:9.6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" adj="480" strokecolor="black [3213]" strokeweight=".5pt">
                      <v:stroke joinstyle="miter"/>
                      <w10:anchorlock/>
                    </v:shape>
                  </w:pict>
                </mc:Fallback>
              </mc:AlternateContent>
            </w:r>
          </w:p>
        </w:tc>
        <w:tc>
          <w:tcPr>
            <w:tcW w:w="4518" w:type="dxa"/>
            <w:vAlign w:val="center"/>
          </w:tcPr>
          <w:p w:rsidR="00FD0F79" w:rsidRDefault="003F19EE" w:rsidP="004445FE">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3∙k</m:t>
                        </m:r>
                      </m:e>
                    </m:d>
                  </m:e>
                  <m:sup>
                    <m:r>
                      <w:rPr>
                        <w:rFonts w:ascii="Cambria Math" w:eastAsiaTheme="minorEastAsia" w:hAnsi="Cambria Math"/>
                      </w:rPr>
                      <m:t>3/2</m:t>
                    </m:r>
                  </m:sup>
                </m:sSup>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3∙l</m:t>
                        </m:r>
                      </m:e>
                    </m:d>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3/2</m:t>
                    </m:r>
                  </m:sup>
                </m:sSup>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2∙q</m:t>
                        </m:r>
                      </m:e>
                    </m:d>
                  </m:e>
                  <m:sup>
                    <m:r>
                      <w:rPr>
                        <w:rFonts w:ascii="Cambria Math" w:eastAsiaTheme="minorEastAsia" w:hAnsi="Cambria Math"/>
                      </w:rPr>
                      <m:t>3</m:t>
                    </m:r>
                  </m:sup>
                </m:sSup>
              </m:oMath>
            </m:oMathPara>
          </w:p>
        </w:tc>
      </w:tr>
    </w:tbl>
    <w:p w:rsidR="004445FE" w:rsidRDefault="004445FE" w:rsidP="002308A2">
      <w:pPr>
        <w:spacing w:before="120" w:after="0"/>
      </w:pPr>
      <w:r>
        <w:t>STEP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456"/>
        <w:gridCol w:w="4518"/>
      </w:tblGrid>
      <w:tr w:rsidR="004445FE" w:rsidTr="00946F06">
        <w:trPr>
          <w:trHeight w:val="831"/>
        </w:trPr>
        <w:tc>
          <w:tcPr>
            <w:tcW w:w="4386" w:type="dxa"/>
            <w:vAlign w:val="center"/>
          </w:tcPr>
          <w:p w:rsidR="004445FE" w:rsidRDefault="003F19EE" w:rsidP="004445FE">
            <m:oMathPara>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3/2</m:t>
                    </m:r>
                  </m:sup>
                </m:sSup>
                <m:r>
                  <w:rPr>
                    <w:rFonts w:ascii="Cambria Math" w:eastAsiaTheme="minorEastAsia" w:hAnsi="Cambria Math"/>
                  </w:rPr>
                  <m:t>∙27∙</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3/2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8∙q</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+3</m:t>
                    </m:r>
                  </m:sup>
                </m:sSup>
              </m:oMath>
            </m:oMathPara>
          </w:p>
        </w:tc>
        <w:tc>
          <w:tcPr>
            <w:tcW w:w="456" w:type="dxa"/>
            <w:vAlign w:val="bottom"/>
          </w:tcPr>
          <w:p w:rsidR="004445FE" w:rsidRDefault="004445FE" w:rsidP="00946F06">
            <w:pPr>
              <w:spacing w:after="0"/>
            </w:pPr>
            <w:r>
              <w:rPr>
                <w:noProof/>
              </w:rPr>
              <mc:AlternateContent>
                <mc:Choice Requires="wps">
                  <w:drawing>
                    <wp:inline distT="0" distB="0" distL="0" distR="0" wp14:anchorId="45D225C1" wp14:editId="29FF3ADA">
                      <wp:extent cx="121920" cy="457200"/>
                      <wp:effectExtent l="0" t="0" r="30480" b="19050"/>
                      <wp:docPr id="12" name="Right Brace 12"/>
                      <wp:cNvGraphicFramePr/>
                      <a:graphic xmlns:a="http://schemas.openxmlformats.org/drawingml/2006/main">
                        <a:graphicData uri="http://schemas.microsoft.com/office/word/2010/wordprocessingShape">
                          <wps:wsp>
                            <wps:cNvSpPr/>
                            <wps:spPr>
                              <a:xfrm>
                                <a:off x="0" y="0"/>
                                <a:ext cx="121920" cy="4572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B6A6C09" id="Right Brace 12" o:spid="_x0000_s1026" type="#_x0000_t88" style="width:9.6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" adj="480" strokecolor="black [3213]" strokeweight=".5pt">
                      <v:stroke joinstyle="miter"/>
                      <w10:anchorlock/>
                    </v:shape>
                  </w:pict>
                </mc:Fallback>
              </mc:AlternateContent>
            </w:r>
          </w:p>
        </w:tc>
        <w:tc>
          <w:tcPr>
            <w:tcW w:w="4518" w:type="dxa"/>
            <w:vAlign w:val="center"/>
          </w:tcPr>
          <w:p w:rsidR="004445FE" w:rsidRDefault="003F19EE" w:rsidP="004445FE">
            <m:oMathPara>
              <m:oMath>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3/2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27</m:t>
                    </m:r>
                  </m:num>
                  <m:den>
                    <m:r>
                      <w:rPr>
                        <w:rFonts w:ascii="Cambria Math" w:eastAsiaTheme="minorEastAsia" w:hAnsi="Cambria Math"/>
                      </w:rPr>
                      <m:t>8</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3/2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m:t>
                        </m:r>
                      </m:den>
                    </m:f>
                  </m:sup>
                </m:sSup>
              </m:oMath>
            </m:oMathPara>
          </w:p>
        </w:tc>
      </w:tr>
    </w:tbl>
    <w:p w:rsidR="004445FE" w:rsidRDefault="004445FE" w:rsidP="002308A2">
      <w:pPr>
        <w:spacing w:before="120" w:after="0"/>
      </w:pPr>
      <w:r>
        <w:t>STEP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456"/>
        <w:gridCol w:w="4518"/>
      </w:tblGrid>
      <w:tr w:rsidR="004445FE" w:rsidTr="00946F06">
        <w:trPr>
          <w:trHeight w:val="831"/>
        </w:trPr>
        <w:tc>
          <w:tcPr>
            <w:tcW w:w="4386" w:type="dxa"/>
            <w:vAlign w:val="center"/>
          </w:tcPr>
          <w:p w:rsidR="004445FE" w:rsidRDefault="003F19EE" w:rsidP="00C837B3">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m:t>
                                </m:r>
                              </m:den>
                            </m:f>
                          </m:sup>
                        </m:sSup>
                      </m:e>
                    </m:d>
                  </m:e>
                  <m:sup>
                    <m:r>
                      <w:rPr>
                        <w:rFonts w:ascii="Cambria Math" w:eastAsiaTheme="minorEastAsia" w:hAnsi="Cambria Math"/>
                      </w:rPr>
                      <m:t>2/9</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3/2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27</m:t>
                            </m:r>
                          </m:num>
                          <m:den>
                            <m:r>
                              <w:rPr>
                                <w:rFonts w:ascii="Cambria Math" w:eastAsiaTheme="minorEastAsia" w:hAnsi="Cambria Math"/>
                              </w:rPr>
                              <m:t>8</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3/2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e>
                    </m:d>
                  </m:e>
                  <m:sup>
                    <m:r>
                      <w:rPr>
                        <w:rFonts w:ascii="Cambria Math" w:eastAsiaTheme="minorEastAsia" w:hAnsi="Cambria Math"/>
                      </w:rPr>
                      <m:t>2/9</m:t>
                    </m:r>
                  </m:sup>
                </m:sSup>
              </m:oMath>
            </m:oMathPara>
          </w:p>
        </w:tc>
        <w:tc>
          <w:tcPr>
            <w:tcW w:w="456" w:type="dxa"/>
            <w:vAlign w:val="bottom"/>
          </w:tcPr>
          <w:p w:rsidR="004445FE" w:rsidRDefault="004445FE" w:rsidP="00946F06">
            <w:pPr>
              <w:spacing w:after="0"/>
            </w:pPr>
            <w:r>
              <w:rPr>
                <w:noProof/>
              </w:rPr>
              <mc:AlternateContent>
                <mc:Choice Requires="wps">
                  <w:drawing>
                    <wp:inline distT="0" distB="0" distL="0" distR="0" wp14:anchorId="7A7B52A8" wp14:editId="681EF223">
                      <wp:extent cx="121920" cy="457200"/>
                      <wp:effectExtent l="0" t="0" r="30480" b="19050"/>
                      <wp:docPr id="13" name="Right Brace 13"/>
                      <wp:cNvGraphicFramePr/>
                      <a:graphic xmlns:a="http://schemas.openxmlformats.org/drawingml/2006/main">
                        <a:graphicData uri="http://schemas.microsoft.com/office/word/2010/wordprocessingShape">
                          <wps:wsp>
                            <wps:cNvSpPr/>
                            <wps:spPr>
                              <a:xfrm>
                                <a:off x="0" y="0"/>
                                <a:ext cx="121920" cy="4572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2D2C5D0" id="Right Brace 13" o:spid="_x0000_s1026" type="#_x0000_t88" style="width:9.6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" adj="480" strokecolor="black [3213]" strokeweight=".5pt">
                      <v:stroke joinstyle="miter"/>
                      <w10:anchorlock/>
                    </v:shape>
                  </w:pict>
                </mc:Fallback>
              </mc:AlternateContent>
            </w:r>
          </w:p>
        </w:tc>
        <w:tc>
          <w:tcPr>
            <w:tcW w:w="4518" w:type="dxa"/>
            <w:vAlign w:val="center"/>
          </w:tcPr>
          <w:p w:rsidR="004445FE" w:rsidRDefault="00C837B3" w:rsidP="00C837B3">
            <m:oMathPara>
              <m:oMath>
                <m:r>
                  <w:rPr>
                    <w:rFonts w:ascii="Cambria Math" w:eastAsiaTheme="minorEastAsia" w:hAnsi="Cambria Math"/>
                  </w:rPr>
                  <m:t>q=</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3/2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27</m:t>
                            </m:r>
                          </m:num>
                          <m:den>
                            <m:r>
                              <w:rPr>
                                <w:rFonts w:ascii="Cambria Math" w:eastAsiaTheme="minorEastAsia" w:hAnsi="Cambria Math"/>
                              </w:rPr>
                              <m:t>8</m:t>
                            </m:r>
                          </m:den>
                        </m:f>
                      </m:e>
                    </m:d>
                  </m:e>
                  <m:sup>
                    <m:r>
                      <w:rPr>
                        <w:rFonts w:ascii="Cambria Math" w:eastAsiaTheme="minorEastAsia" w:hAnsi="Cambria Math"/>
                      </w:rPr>
                      <m:t>2/9</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3/2</m:t>
                            </m:r>
                          </m:sup>
                        </m:sSup>
                      </m:e>
                    </m:d>
                  </m:e>
                  <m:sup>
                    <m:r>
                      <w:rPr>
                        <w:rFonts w:ascii="Cambria Math" w:eastAsiaTheme="minorEastAsia" w:hAnsi="Cambria Math"/>
                      </w:rPr>
                      <m:t>2/9</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e>
                    </m:d>
                  </m:e>
                  <m:sup>
                    <m:r>
                      <w:rPr>
                        <w:rFonts w:ascii="Cambria Math" w:eastAsiaTheme="minorEastAsia" w:hAnsi="Cambria Math"/>
                      </w:rPr>
                      <m:t>2/9</m:t>
                    </m:r>
                  </m:sup>
                </m:sSup>
              </m:oMath>
            </m:oMathPara>
          </w:p>
        </w:tc>
      </w:tr>
    </w:tbl>
    <w:p w:rsidR="00C837B3" w:rsidRDefault="00C837B3" w:rsidP="002308A2">
      <w:pPr>
        <w:spacing w:before="120" w:after="0"/>
      </w:pPr>
      <w:r>
        <w:t>STEP #5</w:t>
      </w:r>
      <w:r w:rsidR="002308A2">
        <w:t xml:space="preserve"> (FINAL)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456"/>
        <w:gridCol w:w="4518"/>
      </w:tblGrid>
      <w:tr w:rsidR="00C837B3" w:rsidTr="00946F06">
        <w:trPr>
          <w:trHeight w:val="831"/>
        </w:trPr>
        <w:tc>
          <w:tcPr>
            <w:tcW w:w="4386" w:type="dxa"/>
            <w:vAlign w:val="center"/>
          </w:tcPr>
          <w:p w:rsidR="00C837B3" w:rsidRDefault="00C837B3" w:rsidP="00946F06">
            <m:oMathPara>
              <m:oMath>
                <m:r>
                  <w:rPr>
                    <w:rFonts w:ascii="Cambria Math" w:eastAsiaTheme="minorEastAsia" w:hAnsi="Cambria Math"/>
                  </w:rPr>
                  <m:t>q=</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3/2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27</m:t>
                            </m:r>
                          </m:num>
                          <m:den>
                            <m:r>
                              <w:rPr>
                                <w:rFonts w:ascii="Cambria Math" w:eastAsiaTheme="minorEastAsia" w:hAnsi="Cambria Math"/>
                              </w:rPr>
                              <m:t>8</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3/2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e>
                    </m:d>
                  </m:e>
                  <m:sup>
                    <m:r>
                      <w:rPr>
                        <w:rFonts w:ascii="Cambria Math" w:eastAsiaTheme="minorEastAsia" w:hAnsi="Cambria Math"/>
                      </w:rPr>
                      <m:t>2/9</m:t>
                    </m:r>
                  </m:sup>
                </m:sSup>
              </m:oMath>
            </m:oMathPara>
          </w:p>
        </w:tc>
        <w:tc>
          <w:tcPr>
            <w:tcW w:w="456" w:type="dxa"/>
            <w:vAlign w:val="bottom"/>
          </w:tcPr>
          <w:p w:rsidR="00C837B3" w:rsidRDefault="00C837B3" w:rsidP="00946F06">
            <w:pPr>
              <w:spacing w:after="0"/>
            </w:pPr>
            <w:r>
              <w:rPr>
                <w:noProof/>
              </w:rPr>
              <mc:AlternateContent>
                <mc:Choice Requires="wps">
                  <w:drawing>
                    <wp:inline distT="0" distB="0" distL="0" distR="0" wp14:anchorId="33DA6EC9" wp14:editId="5DD8F081">
                      <wp:extent cx="121920" cy="457200"/>
                      <wp:effectExtent l="0" t="0" r="30480" b="19050"/>
                      <wp:docPr id="14" name="Right Brace 14"/>
                      <wp:cNvGraphicFramePr/>
                      <a:graphic xmlns:a="http://schemas.openxmlformats.org/drawingml/2006/main">
                        <a:graphicData uri="http://schemas.microsoft.com/office/word/2010/wordprocessingShape">
                          <wps:wsp>
                            <wps:cNvSpPr/>
                            <wps:spPr>
                              <a:xfrm>
                                <a:off x="0" y="0"/>
                                <a:ext cx="121920" cy="4572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C2275C4" id="Right Brace 14" o:spid="_x0000_s1026" type="#_x0000_t88" style="width:9.6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" adj="480" strokecolor="black [3213]" strokeweight=".5pt">
                      <v:stroke joinstyle="miter"/>
                      <w10:anchorlock/>
                    </v:shape>
                  </w:pict>
                </mc:Fallback>
              </mc:AlternateContent>
            </w:r>
          </w:p>
        </w:tc>
        <w:tc>
          <w:tcPr>
            <w:tcW w:w="4518" w:type="dxa"/>
            <w:vAlign w:val="center"/>
          </w:tcPr>
          <w:p w:rsidR="00C837B3" w:rsidRDefault="00C837B3" w:rsidP="00C837B3">
            <m:oMathPara>
              <m:oMath>
                <m:r>
                  <w:rPr>
                    <w:rFonts w:ascii="Cambria Math" w:eastAsiaTheme="minorEastAsia" w:hAnsi="Cambria Math"/>
                  </w:rPr>
                  <m:t>q=1.889∙</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2/3</m:t>
                    </m:r>
                  </m:sup>
                </m:sSup>
              </m:oMath>
            </m:oMathPara>
          </w:p>
        </w:tc>
      </w:tr>
    </w:tbl>
    <w:p w:rsidR="00FD0F79" w:rsidRDefault="00FD0F79" w:rsidP="0041561E"/>
    <w:p w:rsidR="00985BE0" w:rsidRDefault="0041561E" w:rsidP="0046753C">
      <w:pPr>
        <w:pageBreakBefore/>
      </w:pPr>
      <w:r w:rsidRPr="0034667E">
        <w:rPr>
          <w:b/>
          <w:noProof/>
        </w:rPr>
        <w:lastRenderedPageBreak/>
        <mc:AlternateContent>
          <mc:Choice Requires="wps">
            <w:drawing>
              <wp:anchor distT="36195" distB="36195" distL="36195" distR="36195" simplePos="0" relativeHeight="251663360" behindDoc="0" locked="0" layoutInCell="1" allowOverlap="1" wp14:anchorId="2EE14D96" wp14:editId="146A2E6D">
                <wp:simplePos x="0" y="0"/>
                <wp:positionH relativeFrom="column">
                  <wp:posOffset>0</wp:posOffset>
                </wp:positionH>
                <wp:positionV relativeFrom="paragraph">
                  <wp:posOffset>20955</wp:posOffset>
                </wp:positionV>
                <wp:extent cx="287655" cy="32702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 cy="327025"/>
                        </a:xfrm>
                        <a:prstGeom prst="rect">
                          <a:avLst/>
                        </a:prstGeom>
                        <a:solidFill>
                          <a:srgbClr val="FFFFFF"/>
                        </a:solidFill>
                        <a:ln w="9525">
                          <a:noFill/>
                          <a:miter lim="800000"/>
                          <a:headEnd/>
                          <a:tailEnd/>
                        </a:ln>
                      </wps:spPr>
                      <wps:txbx>
                        <w:txbxContent>
                          <w:p w:rsidR="003F19EE" w:rsidRPr="00604BA7" w:rsidRDefault="003F19EE" w:rsidP="0041561E">
                            <w:pPr>
                              <w:spacing w:after="0"/>
                              <w:rPr>
                                <w:b/>
                                <w:sz w:val="44"/>
                              </w:rPr>
                            </w:pPr>
                            <w:r>
                              <w:rPr>
                                <w:b/>
                                <w:sz w:val="44"/>
                              </w:rPr>
                              <w:t>3</w:t>
                            </w:r>
                            <w:r w:rsidRPr="00604BA7">
                              <w:rPr>
                                <w:b/>
                                <w:sz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14D96" id="_x0000_s1028" type="#_x0000_t202" style="position:absolute;margin-left:0;margin-top:1.65pt;width:22.65pt;height:25.75pt;z-index:251663360;visibility:visible;mso-wrap-style:square;mso-width-percent:0;mso-height-percent:0;mso-wrap-distance-left:2.85pt;mso-wrap-distance-top:2.85pt;mso-wrap-distance-right:2.85pt;mso-wrap-distance-bottom:2.8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" stroked="f">
                <v:textbox inset="0,0,0,0">
                  <w:txbxContent>
                    <w:p w:rsidR="003F19EE" w:rsidRPr="00604BA7" w:rsidRDefault="003F19EE" w:rsidP="0041561E">
                      <w:pPr>
                        <w:spacing w:after="0"/>
                        <w:rPr>
                          <w:b/>
                          <w:sz w:val="44"/>
                        </w:rPr>
                      </w:pPr>
                      <w:r>
                        <w:rPr>
                          <w:b/>
                          <w:sz w:val="44"/>
                        </w:rPr>
                        <w:t>3</w:t>
                      </w:r>
                      <w:r w:rsidRPr="00604BA7">
                        <w:rPr>
                          <w:b/>
                          <w:sz w:val="44"/>
                        </w:rPr>
                        <w:t>.</w:t>
                      </w:r>
                    </w:p>
                  </w:txbxContent>
                </v:textbox>
                <w10:wrap type="square"/>
              </v:shape>
            </w:pict>
          </mc:Fallback>
        </mc:AlternateContent>
      </w:r>
      <w:r w:rsidRPr="0034667E">
        <w:rPr>
          <w:b/>
        </w:rPr>
        <w:t>A.</w:t>
      </w:r>
      <w:r>
        <w:t xml:space="preserve"> The </w:t>
      </w:r>
      <w:r w:rsidR="00D42AF5">
        <w:t xml:space="preserve">distinction between pure assembly and pure continuous </w:t>
      </w:r>
      <w:r w:rsidR="00985BE0">
        <w:t>lies in:</w:t>
      </w:r>
    </w:p>
    <w:p w:rsidR="0041561E" w:rsidRDefault="00985BE0" w:rsidP="00985BE0">
      <w:r>
        <w:t>1) the shutdown-and-startup costs. If these are low then the manufacturing production is considered an assembly-type, otherwise if these are high than it is a continuous-type one;</w:t>
      </w:r>
    </w:p>
    <w:p w:rsidR="00985BE0" w:rsidRPr="00985BE0" w:rsidRDefault="00985BE0" w:rsidP="00985BE0">
      <w:pPr>
        <w:rPr>
          <w:rFonts w:eastAsiaTheme="minorEastAsia"/>
        </w:rPr>
      </w:pPr>
      <w:r>
        <w:rPr>
          <w:rFonts w:eastAsiaTheme="minorEastAsia"/>
        </w:rPr>
        <w:t xml:space="preserve">2) the adjustment process. An assembly type production unit adjusts via varying the plant’s work periods, while a </w:t>
      </w:r>
      <w:r>
        <w:t xml:space="preserve">continuous-type unit adjusts </w:t>
      </w:r>
      <w:r w:rsidR="00946F06">
        <w:t>by varying the plant’s within-week work period.</w:t>
      </w:r>
    </w:p>
    <w:p w:rsidR="00985BE0" w:rsidRDefault="00985BE0" w:rsidP="00985BE0">
      <w:r>
        <w:t xml:space="preserve">Examples of </w:t>
      </w:r>
      <w:r w:rsidRPr="00985BE0">
        <w:rPr>
          <w:b/>
        </w:rPr>
        <w:t>pure assembly</w:t>
      </w:r>
      <w:r>
        <w:t xml:space="preserve"> manufacturing production: car assembly enterprise, bakery shop, mining of some natural resource that is demand </w:t>
      </w:r>
      <w:r w:rsidR="00946F06">
        <w:t>elastic (marble, granite).</w:t>
      </w:r>
    </w:p>
    <w:p w:rsidR="00946F06" w:rsidRDefault="00946F06" w:rsidP="00946F06">
      <w:r>
        <w:t xml:space="preserve">Examples of </w:t>
      </w:r>
      <w:r w:rsidRPr="00985BE0">
        <w:rPr>
          <w:b/>
        </w:rPr>
        <w:t xml:space="preserve">pure </w:t>
      </w:r>
      <w:r>
        <w:rPr>
          <w:b/>
        </w:rPr>
        <w:t>continuous</w:t>
      </w:r>
      <w:r>
        <w:t xml:space="preserve"> manufacturing production: utilities like water utilities and electrical power generation industry (coal-, hydro-, nuclear-power plants); steel production, metallurgic coke production, cement production.</w:t>
      </w:r>
    </w:p>
    <w:p w:rsidR="0041561E" w:rsidRDefault="0041561E" w:rsidP="003E298A">
      <w:pPr>
        <w:rPr>
          <w:rFonts w:eastAsiaTheme="minorEastAsia"/>
        </w:rPr>
      </w:pPr>
      <w:r>
        <w:rPr>
          <w:b/>
        </w:rPr>
        <w:t>B</w:t>
      </w:r>
      <w:r w:rsidRPr="0034667E">
        <w:rPr>
          <w:b/>
        </w:rPr>
        <w:t>.</w:t>
      </w:r>
      <w:r>
        <w:t xml:space="preserve"> </w:t>
      </w:r>
      <w:r w:rsidRPr="00EC3C65">
        <w:t>T</w:t>
      </w:r>
      <w:r w:rsidR="001C64F3" w:rsidRPr="00EC3C65">
        <w:t>he marginalist theory of the firm has diminishing returns as centerpiece of its intellectual premise. The adjustment process in the firm by marginalist</w:t>
      </w:r>
      <w:r w:rsidR="001C64F3" w:rsidRPr="00EC3C65">
        <w:rPr>
          <w:rFonts w:eastAsiaTheme="minorEastAsia"/>
        </w:rPr>
        <w:t xml:space="preserve">s occurs this way: </w:t>
      </w:r>
      <w:r w:rsidR="00ED5974">
        <w:rPr>
          <w:rFonts w:eastAsiaTheme="minorEastAsia"/>
        </w:rPr>
        <w:t xml:space="preserve">over short run </w:t>
      </w:r>
      <w:r w:rsidR="001C64F3" w:rsidRPr="00EC3C65">
        <w:rPr>
          <w:rFonts w:eastAsiaTheme="minorEastAsia"/>
        </w:rPr>
        <w:t xml:space="preserve">with each new and small (marginal) addition of one input (such a labor, </w:t>
      </w:r>
      <w:proofErr w:type="spellStart"/>
      <w:r w:rsidR="001C64F3" w:rsidRPr="00EC3C65">
        <w:rPr>
          <w:rFonts w:eastAsiaTheme="minorEastAsia"/>
        </w:rPr>
        <w:t>etc</w:t>
      </w:r>
      <w:proofErr w:type="spellEnd"/>
      <w:r w:rsidR="001C64F3" w:rsidRPr="00EC3C65">
        <w:rPr>
          <w:rFonts w:eastAsiaTheme="minorEastAsia"/>
        </w:rPr>
        <w:t>)</w:t>
      </w:r>
      <w:r w:rsidR="00E54352" w:rsidRPr="00EC3C65">
        <w:rPr>
          <w:rFonts w:eastAsiaTheme="minorEastAsia"/>
        </w:rPr>
        <w:t>, while other input (such as capital) is unchanged</w:t>
      </w:r>
      <w:r w:rsidR="00ED5974">
        <w:rPr>
          <w:rFonts w:eastAsiaTheme="minorEastAsia"/>
        </w:rPr>
        <w:t xml:space="preserve"> or kept constant</w:t>
      </w:r>
      <w:r w:rsidR="00E54352" w:rsidRPr="00EC3C65">
        <w:rPr>
          <w:rFonts w:eastAsiaTheme="minorEastAsia"/>
        </w:rPr>
        <w:t>,</w:t>
      </w:r>
      <w:r w:rsidR="001C64F3" w:rsidRPr="00EC3C65">
        <w:rPr>
          <w:rFonts w:eastAsiaTheme="minorEastAsia"/>
        </w:rPr>
        <w:t xml:space="preserve"> produces a declined marginal product. </w:t>
      </w:r>
      <w:r w:rsidR="00144E65" w:rsidRPr="00EC3C65">
        <w:rPr>
          <w:rFonts w:eastAsiaTheme="minorEastAsia"/>
        </w:rPr>
        <w:t xml:space="preserve">Hence, the </w:t>
      </w:r>
      <w:r w:rsidR="003C2C76" w:rsidRPr="00EC3C65">
        <w:rPr>
          <w:rFonts w:eastAsiaTheme="minorEastAsia"/>
        </w:rPr>
        <w:t xml:space="preserve">notion of </w:t>
      </w:r>
      <w:r w:rsidR="00144E65" w:rsidRPr="00EC3C65">
        <w:rPr>
          <w:rFonts w:eastAsiaTheme="minorEastAsia"/>
        </w:rPr>
        <w:t>diminishing marginal productivity</w:t>
      </w:r>
      <w:r w:rsidR="00ED5974">
        <w:rPr>
          <w:rFonts w:eastAsiaTheme="minorEastAsia"/>
        </w:rPr>
        <w:t xml:space="preserve"> arises</w:t>
      </w:r>
      <w:r w:rsidR="00144E65" w:rsidRPr="00EC3C65">
        <w:rPr>
          <w:rFonts w:eastAsiaTheme="minorEastAsia"/>
        </w:rPr>
        <w:t>.</w:t>
      </w:r>
    </w:p>
    <w:p w:rsidR="00906F3D" w:rsidRDefault="00ED5974" w:rsidP="003E298A">
      <w:pPr>
        <w:rPr>
          <w:rFonts w:eastAsiaTheme="minorEastAsia"/>
        </w:rPr>
      </w:pPr>
      <w:r>
        <w:rPr>
          <w:rFonts w:eastAsiaTheme="minorEastAsia"/>
        </w:rPr>
        <w:t>However, b</w:t>
      </w:r>
      <w:r w:rsidR="00906F3D">
        <w:rPr>
          <w:rFonts w:eastAsiaTheme="minorEastAsia"/>
        </w:rPr>
        <w:t>y Miller (2000) reality looks a bit different a</w:t>
      </w:r>
      <w:r>
        <w:rPr>
          <w:rFonts w:eastAsiaTheme="minorEastAsia"/>
        </w:rPr>
        <w:t xml:space="preserve">s </w:t>
      </w:r>
      <w:r w:rsidR="00906F3D">
        <w:rPr>
          <w:rFonts w:eastAsiaTheme="minorEastAsia"/>
        </w:rPr>
        <w:t>his paper claims</w:t>
      </w:r>
      <w:r>
        <w:rPr>
          <w:rFonts w:eastAsiaTheme="minorEastAsia"/>
        </w:rPr>
        <w:t>:</w:t>
      </w:r>
      <w:r w:rsidR="00906F3D">
        <w:rPr>
          <w:rFonts w:eastAsiaTheme="minorEastAsia"/>
        </w:rPr>
        <w:t xml:space="preserve"> </w:t>
      </w:r>
      <w:r>
        <w:rPr>
          <w:rFonts w:eastAsiaTheme="minorEastAsia"/>
        </w:rPr>
        <w:t>“60 years of empirical studies of short-run cost curves” revealed that instead of U-shaped short-run curves SAC and SMC, which cross each other at the point of SAC minimum, these curves are flat and equal up to the point of full capacity utilization</w:t>
      </w:r>
      <w:r w:rsidR="00906F3D">
        <w:rPr>
          <w:rFonts w:eastAsiaTheme="minorEastAsia"/>
        </w:rPr>
        <w:t xml:space="preserve">. </w:t>
      </w:r>
      <w:r>
        <w:rPr>
          <w:rFonts w:eastAsiaTheme="minorEastAsia"/>
        </w:rPr>
        <w:t xml:space="preserve">This paper also points out that another shortage of the marginalist theory of the firm that it confuses stocks and flows of capital. The latter is not only fixed </w:t>
      </w:r>
      <w:r w:rsidR="00E85A4E">
        <w:rPr>
          <w:rFonts w:eastAsiaTheme="minorEastAsia"/>
        </w:rPr>
        <w:t>in the short run, it is also indivi</w:t>
      </w:r>
      <w:r>
        <w:rPr>
          <w:rFonts w:eastAsiaTheme="minorEastAsia"/>
        </w:rPr>
        <w:t>s</w:t>
      </w:r>
      <w:r w:rsidR="00E85A4E">
        <w:rPr>
          <w:rFonts w:eastAsiaTheme="minorEastAsia"/>
        </w:rPr>
        <w:t>i</w:t>
      </w:r>
      <w:r>
        <w:rPr>
          <w:rFonts w:eastAsiaTheme="minorEastAsia"/>
        </w:rPr>
        <w:t>ble</w:t>
      </w:r>
      <w:r w:rsidR="00E85A4E">
        <w:rPr>
          <w:rFonts w:eastAsiaTheme="minorEastAsia"/>
        </w:rPr>
        <w:t>. There is a notion of capital services derived from install capital stock. The very capital services and labor services, the flows, are divisible and hence they are variable.</w:t>
      </w:r>
    </w:p>
    <w:p w:rsidR="00144E65" w:rsidRPr="001C64F3" w:rsidRDefault="00144E65" w:rsidP="003E298A">
      <w:pPr>
        <w:rPr>
          <w:rFonts w:eastAsiaTheme="minorEastAsia"/>
        </w:rPr>
      </w:pPr>
      <w:r>
        <w:rPr>
          <w:rFonts w:eastAsiaTheme="minorEastAsia"/>
        </w:rPr>
        <w:t xml:space="preserve">In the above mentioned </w:t>
      </w:r>
      <w:r w:rsidR="00E85A4E">
        <w:rPr>
          <w:rFonts w:eastAsiaTheme="minorEastAsia"/>
        </w:rPr>
        <w:t xml:space="preserve">(in 3.A) </w:t>
      </w:r>
      <w:r>
        <w:rPr>
          <w:rFonts w:eastAsiaTheme="minorEastAsia"/>
        </w:rPr>
        <w:t xml:space="preserve">real-life manufacturing firms </w:t>
      </w:r>
      <w:r w:rsidR="00E85A4E">
        <w:rPr>
          <w:rFonts w:eastAsiaTheme="minorEastAsia"/>
        </w:rPr>
        <w:t xml:space="preserve">do </w:t>
      </w:r>
      <w:r>
        <w:rPr>
          <w:rFonts w:eastAsiaTheme="minorEastAsia"/>
        </w:rPr>
        <w:t xml:space="preserve">adjust </w:t>
      </w:r>
      <w:r w:rsidR="00E85A4E">
        <w:rPr>
          <w:rFonts w:eastAsiaTheme="minorEastAsia"/>
        </w:rPr>
        <w:t xml:space="preserve">their operating processes </w:t>
      </w:r>
      <w:r>
        <w:rPr>
          <w:rFonts w:eastAsiaTheme="minorEastAsia"/>
        </w:rPr>
        <w:t xml:space="preserve">by </w:t>
      </w:r>
      <w:r w:rsidR="00E85A4E">
        <w:rPr>
          <w:rFonts w:eastAsiaTheme="minorEastAsia"/>
        </w:rPr>
        <w:t xml:space="preserve">varying these two flows: for example, by </w:t>
      </w:r>
      <w:r>
        <w:rPr>
          <w:rFonts w:eastAsiaTheme="minorEastAsia"/>
        </w:rPr>
        <w:t>shutting-down out of operations or re-launching into operations some units of the firms, using along the way capital and labor</w:t>
      </w:r>
      <w:r w:rsidR="0078760D">
        <w:rPr>
          <w:rFonts w:eastAsiaTheme="minorEastAsia"/>
        </w:rPr>
        <w:t xml:space="preserve"> simultaneously (not by varying an increase/decrease of labor)</w:t>
      </w:r>
      <w:r w:rsidR="00E85A4E">
        <w:rPr>
          <w:rFonts w:eastAsiaTheme="minorEastAsia"/>
        </w:rPr>
        <w:t xml:space="preserve"> as variable flows of services</w:t>
      </w:r>
      <w:r w:rsidR="0078760D">
        <w:rPr>
          <w:rFonts w:eastAsiaTheme="minorEastAsia"/>
        </w:rPr>
        <w:t xml:space="preserve">. For instance, in the car assembly production unit there may be an addition of </w:t>
      </w:r>
      <w:r w:rsidR="00E85A4E">
        <w:rPr>
          <w:rFonts w:eastAsiaTheme="minorEastAsia"/>
        </w:rPr>
        <w:t>previously idle</w:t>
      </w:r>
      <w:r w:rsidR="0078760D">
        <w:rPr>
          <w:rFonts w:eastAsiaTheme="minorEastAsia"/>
        </w:rPr>
        <w:t xml:space="preserve"> line of production (</w:t>
      </w:r>
      <w:r w:rsidR="00E85A4E">
        <w:rPr>
          <w:rFonts w:eastAsiaTheme="minorEastAsia"/>
        </w:rPr>
        <w:t xml:space="preserve">flow of </w:t>
      </w:r>
      <w:r w:rsidR="0078760D">
        <w:rPr>
          <w:rFonts w:eastAsiaTheme="minorEastAsia"/>
        </w:rPr>
        <w:t>capital and labor</w:t>
      </w:r>
      <w:r w:rsidR="00E85A4E">
        <w:rPr>
          <w:rFonts w:eastAsiaTheme="minorEastAsia"/>
        </w:rPr>
        <w:t xml:space="preserve"> services re-activated</w:t>
      </w:r>
      <w:r w:rsidR="0078760D">
        <w:rPr>
          <w:rFonts w:eastAsiaTheme="minorEastAsia"/>
        </w:rPr>
        <w:t>) or stoppage of it in response to demand</w:t>
      </w:r>
      <w:r w:rsidR="00E85A4E">
        <w:rPr>
          <w:rFonts w:eastAsiaTheme="minorEastAsia"/>
        </w:rPr>
        <w:t xml:space="preserve"> (these services are put to rest)</w:t>
      </w:r>
      <w:r w:rsidR="0078760D">
        <w:rPr>
          <w:rFonts w:eastAsiaTheme="minorEastAsia"/>
        </w:rPr>
        <w:t>. Another example, power generation plants have several (usua</w:t>
      </w:r>
      <w:r w:rsidR="003C2C76">
        <w:rPr>
          <w:rFonts w:eastAsiaTheme="minorEastAsia"/>
        </w:rPr>
        <w:t>lly) identical production “bloc</w:t>
      </w:r>
      <w:r w:rsidR="00906F3D">
        <w:rPr>
          <w:rFonts w:eastAsiaTheme="minorEastAsia"/>
        </w:rPr>
        <w:t>k</w:t>
      </w:r>
      <w:r w:rsidR="0078760D">
        <w:rPr>
          <w:rFonts w:eastAsiaTheme="minorEastAsia"/>
        </w:rPr>
        <w:t xml:space="preserve">s” (a manufacturing chain </w:t>
      </w:r>
      <w:r w:rsidR="003C2C76">
        <w:rPr>
          <w:rFonts w:eastAsiaTheme="minorEastAsia"/>
        </w:rPr>
        <w:t xml:space="preserve">consisting </w:t>
      </w:r>
      <w:r w:rsidR="0078760D">
        <w:rPr>
          <w:rFonts w:eastAsiaTheme="minorEastAsia"/>
        </w:rPr>
        <w:t>of fuel firing machine, power turbine, electricity generator), if there is less demand from the electric grid then one block could be put off for a while, then if there is an increase in demand from power grid, then it is put back into operations. So adjustments are done in units of the firm.</w:t>
      </w:r>
    </w:p>
    <w:sectPr w:rsidR="00144E65" w:rsidRPr="001C64F3" w:rsidSect="00BE2DCC">
      <w:headerReference w:type="default" r:id="rId13"/>
      <w:footerReference w:type="default" r:id="rId14"/>
      <w:headerReference w:type="first" r:id="rId15"/>
      <w:footerReference w:type="first" r:id="rId16"/>
      <w:pgSz w:w="12240" w:h="15840" w:code="1"/>
      <w:pgMar w:top="1247" w:right="1440" w:bottom="1247" w:left="1440" w:header="68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364B" w:rsidRDefault="00FD364B" w:rsidP="00604BA7">
      <w:pPr>
        <w:spacing w:after="0"/>
      </w:pPr>
      <w:r>
        <w:separator/>
      </w:r>
    </w:p>
  </w:endnote>
  <w:endnote w:type="continuationSeparator" w:id="0">
    <w:p w:rsidR="00FD364B" w:rsidRDefault="00FD364B" w:rsidP="00604B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2931332"/>
      <w:docPartObj>
        <w:docPartGallery w:val="Page Numbers (Bottom of Page)"/>
        <w:docPartUnique/>
      </w:docPartObj>
    </w:sdtPr>
    <w:sdtEndPr>
      <w:rPr>
        <w:noProof/>
      </w:rPr>
    </w:sdtEndPr>
    <w:sdtContent>
      <w:p w:rsidR="003F19EE" w:rsidRDefault="003F19EE">
        <w:pPr>
          <w:pStyle w:val="Footer"/>
          <w:jc w:val="right"/>
        </w:pPr>
        <w:r>
          <w:fldChar w:fldCharType="begin"/>
        </w:r>
        <w:r>
          <w:instrText xml:space="preserve"> PAGE   \* MERGEFORMAT </w:instrText>
        </w:r>
        <w:r>
          <w:fldChar w:fldCharType="separate"/>
        </w:r>
        <w:r w:rsidR="005F48DB">
          <w:rPr>
            <w:noProof/>
          </w:rPr>
          <w:t>10</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9EE" w:rsidRDefault="003F19EE">
    <w:pPr>
      <w:pStyle w:val="Footer"/>
      <w:jc w:val="right"/>
    </w:pPr>
    <w:sdt>
      <w:sdtPr>
        <w:id w:val="101704180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F48DB">
          <w:rPr>
            <w:noProof/>
          </w:rPr>
          <w:t>1</w:t>
        </w:r>
        <w:r>
          <w:rPr>
            <w:noProof/>
          </w:rPr>
          <w:fldChar w:fldCharType="end"/>
        </w:r>
      </w:sdtContent>
    </w:sdt>
    <w:r>
      <w:rPr>
        <w:noProof/>
      </w:rPr>
      <w:t xml:space="preserve"> / </w:t>
    </w:r>
    <w:r>
      <w:rPr>
        <w:noProof/>
      </w:rPr>
      <w:fldChar w:fldCharType="begin"/>
    </w:r>
    <w:r>
      <w:rPr>
        <w:noProof/>
      </w:rPr>
      <w:instrText xml:space="preserve"> NUMPAGES  \* MERGEFORMAT </w:instrText>
    </w:r>
    <w:r>
      <w:rPr>
        <w:noProof/>
      </w:rPr>
      <w:fldChar w:fldCharType="separate"/>
    </w:r>
    <w:r w:rsidR="005F48DB">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364B" w:rsidRDefault="00FD364B" w:rsidP="00604BA7">
      <w:pPr>
        <w:spacing w:after="0"/>
      </w:pPr>
      <w:r>
        <w:separator/>
      </w:r>
    </w:p>
  </w:footnote>
  <w:footnote w:type="continuationSeparator" w:id="0">
    <w:p w:rsidR="00FD364B" w:rsidRDefault="00FD364B" w:rsidP="00604BA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9EE" w:rsidRDefault="003F19EE">
    <w:pPr>
      <w:pStyle w:val="Header"/>
    </w:pPr>
    <w:r>
      <w:fldChar w:fldCharType="begin"/>
    </w:r>
    <w:r>
      <w:instrText xml:space="preserve"> SAVEDATE  \@ "M/d/yyyy h:mm am/pm"  \* MERGEFORMAT </w:instrText>
    </w:r>
    <w:r>
      <w:fldChar w:fldCharType="separate"/>
    </w:r>
    <w:r>
      <w:rPr>
        <w:noProof/>
      </w:rPr>
      <w:t>12/11/2017 5:21 PM</w:t>
    </w:r>
    <w:r>
      <w:fldChar w:fldCharType="end"/>
    </w:r>
    <w:r>
      <w:tab/>
      <w:t xml:space="preserve">Student name: </w:t>
    </w:r>
    <w:r w:rsidRPr="0002300B">
      <w:rPr>
        <w:b/>
      </w:rPr>
      <w:t>OLEKSANDR VALCHYSHEN</w:t>
    </w:r>
    <w:r>
      <w:tab/>
      <w:t xml:space="preserve">Student ID: </w:t>
    </w:r>
    <w:r w:rsidRPr="006324B6">
      <w:rPr>
        <w:b/>
      </w:rPr>
      <w:t>901400612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9EE" w:rsidRDefault="003F19EE" w:rsidP="007C36A9">
    <w:proofErr w:type="spellStart"/>
    <w:r>
      <w:t>Oleksandr</w:t>
    </w:r>
    <w:proofErr w:type="spellEnd"/>
    <w:r>
      <w:t xml:space="preserve"> </w:t>
    </w:r>
    <w:proofErr w:type="spellStart"/>
    <w:r>
      <w:t>Valchyshen</w:t>
    </w:r>
    <w:proofErr w:type="spellEnd"/>
    <w:r>
      <w:t xml:space="preserve"> | </w:t>
    </w:r>
    <w:r w:rsidRPr="007E7C76">
      <w:rPr>
        <w:b/>
      </w:rPr>
      <w:fldChar w:fldCharType="begin"/>
    </w:r>
    <w:r w:rsidRPr="007E7C76">
      <w:rPr>
        <w:b/>
      </w:rPr>
      <w:instrText xml:space="preserve"> SAVEDATE  \@ "MMMM d, yyyy"  \* MERGEFORMAT </w:instrText>
    </w:r>
    <w:r w:rsidRPr="007E7C76">
      <w:rPr>
        <w:b/>
      </w:rPr>
      <w:fldChar w:fldCharType="separate"/>
    </w:r>
    <w:r>
      <w:rPr>
        <w:b/>
        <w:noProof/>
      </w:rPr>
      <w:t>December 11, 2017</w:t>
    </w:r>
    <w:r w:rsidRPr="007E7C76">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45339"/>
    <w:multiLevelType w:val="hybridMultilevel"/>
    <w:tmpl w:val="E5BA91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A338FB"/>
    <w:multiLevelType w:val="hybridMultilevel"/>
    <w:tmpl w:val="3CEA4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CE25E0"/>
    <w:multiLevelType w:val="hybridMultilevel"/>
    <w:tmpl w:val="3CEA4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1E230C"/>
    <w:multiLevelType w:val="hybridMultilevel"/>
    <w:tmpl w:val="449ECB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C87020"/>
    <w:multiLevelType w:val="hybridMultilevel"/>
    <w:tmpl w:val="449ECB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B3524C"/>
    <w:multiLevelType w:val="hybridMultilevel"/>
    <w:tmpl w:val="0AA838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jit Zacharias">
    <w15:presenceInfo w15:providerId="Windows Live" w15:userId="60cc3a190e23c5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xNjI0MjQ3MLA0sjRV0lEKTi0uzszPAykwqgUAxBjjlCwAAAA="/>
  </w:docVars>
  <w:rsids>
    <w:rsidRoot w:val="00233A9E"/>
    <w:rsid w:val="0002300B"/>
    <w:rsid w:val="00041FAE"/>
    <w:rsid w:val="00083C89"/>
    <w:rsid w:val="000B659D"/>
    <w:rsid w:val="000C5D06"/>
    <w:rsid w:val="000F7EBD"/>
    <w:rsid w:val="00103ACC"/>
    <w:rsid w:val="00105D45"/>
    <w:rsid w:val="00133578"/>
    <w:rsid w:val="001408B8"/>
    <w:rsid w:val="00144E65"/>
    <w:rsid w:val="00162CD7"/>
    <w:rsid w:val="00181E08"/>
    <w:rsid w:val="0018274C"/>
    <w:rsid w:val="00185161"/>
    <w:rsid w:val="001C64F3"/>
    <w:rsid w:val="001D68E5"/>
    <w:rsid w:val="0020295F"/>
    <w:rsid w:val="00214392"/>
    <w:rsid w:val="00214A5E"/>
    <w:rsid w:val="00227AB2"/>
    <w:rsid w:val="002300DB"/>
    <w:rsid w:val="002308A2"/>
    <w:rsid w:val="00233A9E"/>
    <w:rsid w:val="00251FFD"/>
    <w:rsid w:val="002B41A4"/>
    <w:rsid w:val="002D0C83"/>
    <w:rsid w:val="002E4B86"/>
    <w:rsid w:val="003138D1"/>
    <w:rsid w:val="00316789"/>
    <w:rsid w:val="0035047B"/>
    <w:rsid w:val="00357373"/>
    <w:rsid w:val="00357D45"/>
    <w:rsid w:val="00383FF4"/>
    <w:rsid w:val="00384ABE"/>
    <w:rsid w:val="00386D56"/>
    <w:rsid w:val="003A1EAD"/>
    <w:rsid w:val="003C2C76"/>
    <w:rsid w:val="003D18C4"/>
    <w:rsid w:val="003D39AB"/>
    <w:rsid w:val="003E298A"/>
    <w:rsid w:val="003F19EE"/>
    <w:rsid w:val="00402BAC"/>
    <w:rsid w:val="00404096"/>
    <w:rsid w:val="00410E84"/>
    <w:rsid w:val="004121FC"/>
    <w:rsid w:val="0041561E"/>
    <w:rsid w:val="00422F30"/>
    <w:rsid w:val="00441F03"/>
    <w:rsid w:val="004445FE"/>
    <w:rsid w:val="00446B43"/>
    <w:rsid w:val="0046753C"/>
    <w:rsid w:val="004958C2"/>
    <w:rsid w:val="004A5691"/>
    <w:rsid w:val="004B75D9"/>
    <w:rsid w:val="00503237"/>
    <w:rsid w:val="0051510C"/>
    <w:rsid w:val="00520F90"/>
    <w:rsid w:val="00522A41"/>
    <w:rsid w:val="005334F5"/>
    <w:rsid w:val="0053702D"/>
    <w:rsid w:val="0054761A"/>
    <w:rsid w:val="005525B3"/>
    <w:rsid w:val="00556D88"/>
    <w:rsid w:val="005A33A0"/>
    <w:rsid w:val="005B37E8"/>
    <w:rsid w:val="005F460C"/>
    <w:rsid w:val="005F48DB"/>
    <w:rsid w:val="006017EE"/>
    <w:rsid w:val="00604BA7"/>
    <w:rsid w:val="006178EC"/>
    <w:rsid w:val="00622B95"/>
    <w:rsid w:val="006324B6"/>
    <w:rsid w:val="00647ED6"/>
    <w:rsid w:val="00655273"/>
    <w:rsid w:val="006B47D1"/>
    <w:rsid w:val="006C0028"/>
    <w:rsid w:val="006D6323"/>
    <w:rsid w:val="00707BC7"/>
    <w:rsid w:val="0074154A"/>
    <w:rsid w:val="00761DAD"/>
    <w:rsid w:val="0076581F"/>
    <w:rsid w:val="007845BD"/>
    <w:rsid w:val="0078760D"/>
    <w:rsid w:val="00791BDD"/>
    <w:rsid w:val="007A682C"/>
    <w:rsid w:val="007C36A9"/>
    <w:rsid w:val="007C3A07"/>
    <w:rsid w:val="0082037F"/>
    <w:rsid w:val="008417F0"/>
    <w:rsid w:val="00841EA1"/>
    <w:rsid w:val="00846DE0"/>
    <w:rsid w:val="008660DA"/>
    <w:rsid w:val="00885494"/>
    <w:rsid w:val="0089620E"/>
    <w:rsid w:val="008B5AF5"/>
    <w:rsid w:val="008F13D1"/>
    <w:rsid w:val="00906F3D"/>
    <w:rsid w:val="00946F06"/>
    <w:rsid w:val="009671F8"/>
    <w:rsid w:val="00985BE0"/>
    <w:rsid w:val="00986853"/>
    <w:rsid w:val="00990CBF"/>
    <w:rsid w:val="00994F0D"/>
    <w:rsid w:val="009D3C83"/>
    <w:rsid w:val="00A033EF"/>
    <w:rsid w:val="00A079C6"/>
    <w:rsid w:val="00A13C42"/>
    <w:rsid w:val="00A3164B"/>
    <w:rsid w:val="00A42537"/>
    <w:rsid w:val="00A47B3E"/>
    <w:rsid w:val="00A65187"/>
    <w:rsid w:val="00A65D48"/>
    <w:rsid w:val="00A7005E"/>
    <w:rsid w:val="00A739BB"/>
    <w:rsid w:val="00A7490A"/>
    <w:rsid w:val="00AC1360"/>
    <w:rsid w:val="00AE12ED"/>
    <w:rsid w:val="00AF61D4"/>
    <w:rsid w:val="00B02CA0"/>
    <w:rsid w:val="00B21820"/>
    <w:rsid w:val="00B2233E"/>
    <w:rsid w:val="00B23B55"/>
    <w:rsid w:val="00B60819"/>
    <w:rsid w:val="00B71ECB"/>
    <w:rsid w:val="00B75FE2"/>
    <w:rsid w:val="00B810E2"/>
    <w:rsid w:val="00BE2DCC"/>
    <w:rsid w:val="00BF798F"/>
    <w:rsid w:val="00C07857"/>
    <w:rsid w:val="00C37D44"/>
    <w:rsid w:val="00C42BDC"/>
    <w:rsid w:val="00C434C8"/>
    <w:rsid w:val="00C649F4"/>
    <w:rsid w:val="00C679D8"/>
    <w:rsid w:val="00C837B3"/>
    <w:rsid w:val="00CA0F15"/>
    <w:rsid w:val="00D02CD5"/>
    <w:rsid w:val="00D24050"/>
    <w:rsid w:val="00D25955"/>
    <w:rsid w:val="00D42AF5"/>
    <w:rsid w:val="00D61687"/>
    <w:rsid w:val="00D6516B"/>
    <w:rsid w:val="00D81591"/>
    <w:rsid w:val="00D927C1"/>
    <w:rsid w:val="00DA01FD"/>
    <w:rsid w:val="00DB3707"/>
    <w:rsid w:val="00DC4364"/>
    <w:rsid w:val="00DF6429"/>
    <w:rsid w:val="00E04192"/>
    <w:rsid w:val="00E2369E"/>
    <w:rsid w:val="00E320FC"/>
    <w:rsid w:val="00E33728"/>
    <w:rsid w:val="00E43A1C"/>
    <w:rsid w:val="00E44830"/>
    <w:rsid w:val="00E54352"/>
    <w:rsid w:val="00E81AFF"/>
    <w:rsid w:val="00E85A4E"/>
    <w:rsid w:val="00EB2811"/>
    <w:rsid w:val="00EC3C65"/>
    <w:rsid w:val="00ED5974"/>
    <w:rsid w:val="00EE15E6"/>
    <w:rsid w:val="00EE21A3"/>
    <w:rsid w:val="00EE572B"/>
    <w:rsid w:val="00EF1D8B"/>
    <w:rsid w:val="00F049AA"/>
    <w:rsid w:val="00F04BF8"/>
    <w:rsid w:val="00F05554"/>
    <w:rsid w:val="00F22AEB"/>
    <w:rsid w:val="00F276C0"/>
    <w:rsid w:val="00F400A5"/>
    <w:rsid w:val="00F77D0F"/>
    <w:rsid w:val="00F9314B"/>
    <w:rsid w:val="00F9486D"/>
    <w:rsid w:val="00FA2820"/>
    <w:rsid w:val="00FB6B80"/>
    <w:rsid w:val="00FC38F3"/>
    <w:rsid w:val="00FD0F79"/>
    <w:rsid w:val="00FD3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8E69B"/>
  <w15:chartTrackingRefBased/>
  <w15:docId w15:val="{B525A911-359E-4E99-B003-25E47E478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A9E"/>
    <w:pPr>
      <w:spacing w:after="200" w:line="276" w:lineRule="auto"/>
    </w:pPr>
  </w:style>
  <w:style w:type="paragraph" w:styleId="Heading1">
    <w:name w:val="heading 1"/>
    <w:basedOn w:val="Normal"/>
    <w:next w:val="Normal"/>
    <w:link w:val="Heading1Char"/>
    <w:uiPriority w:val="9"/>
    <w:qFormat/>
    <w:rsid w:val="00A65187"/>
    <w:pPr>
      <w:keepNext/>
      <w:keepLines/>
      <w:spacing w:before="960" w:after="36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A65187"/>
    <w:pPr>
      <w:keepNext/>
      <w:keepLines/>
      <w:spacing w:before="240" w:after="12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link w:val="ChapterHeadingChar"/>
    <w:qFormat/>
    <w:rsid w:val="003A1EAD"/>
    <w:pPr>
      <w:spacing w:after="120"/>
      <w:jc w:val="center"/>
    </w:pPr>
    <w:rPr>
      <w:rFonts w:ascii="Times New Roman" w:eastAsia="Times New Roman" w:hAnsi="Times New Roman" w:cs="Times New Roman"/>
      <w:b/>
      <w:bCs/>
      <w:color w:val="000000"/>
      <w:sz w:val="52"/>
      <w:szCs w:val="52"/>
      <w:lang w:val="en-AU" w:eastAsia="en-AU"/>
    </w:rPr>
  </w:style>
  <w:style w:type="character" w:customStyle="1" w:styleId="ChapterHeadingChar">
    <w:name w:val="Chapter Heading Char"/>
    <w:basedOn w:val="DefaultParagraphFont"/>
    <w:link w:val="ChapterHeading"/>
    <w:rsid w:val="003A1EAD"/>
    <w:rPr>
      <w:rFonts w:ascii="Times New Roman" w:eastAsia="Times New Roman" w:hAnsi="Times New Roman" w:cs="Times New Roman"/>
      <w:b/>
      <w:bCs/>
      <w:color w:val="000000"/>
      <w:sz w:val="52"/>
      <w:szCs w:val="52"/>
      <w:lang w:val="en-AU" w:eastAsia="en-AU"/>
    </w:rPr>
  </w:style>
  <w:style w:type="character" w:styleId="Hyperlink">
    <w:name w:val="Hyperlink"/>
    <w:basedOn w:val="DefaultParagraphFont"/>
    <w:uiPriority w:val="99"/>
    <w:unhideWhenUsed/>
    <w:rsid w:val="003A1EAD"/>
    <w:rPr>
      <w:color w:val="0563C1" w:themeColor="hyperlink"/>
      <w:u w:val="single"/>
    </w:rPr>
  </w:style>
  <w:style w:type="paragraph" w:styleId="ListParagraph">
    <w:name w:val="List Paragraph"/>
    <w:basedOn w:val="Normal"/>
    <w:uiPriority w:val="34"/>
    <w:qFormat/>
    <w:rsid w:val="00AC1360"/>
    <w:pPr>
      <w:ind w:left="720"/>
      <w:contextualSpacing/>
    </w:pPr>
  </w:style>
  <w:style w:type="character" w:customStyle="1" w:styleId="Heading1Char">
    <w:name w:val="Heading 1 Char"/>
    <w:basedOn w:val="DefaultParagraphFont"/>
    <w:link w:val="Heading1"/>
    <w:uiPriority w:val="9"/>
    <w:rsid w:val="00A65187"/>
    <w:rPr>
      <w:rFonts w:eastAsiaTheme="majorEastAsia" w:cstheme="majorBidi"/>
      <w:b/>
      <w:sz w:val="32"/>
      <w:szCs w:val="32"/>
    </w:rPr>
  </w:style>
  <w:style w:type="paragraph" w:styleId="Header">
    <w:name w:val="header"/>
    <w:basedOn w:val="Normal"/>
    <w:link w:val="HeaderChar"/>
    <w:uiPriority w:val="99"/>
    <w:unhideWhenUsed/>
    <w:rsid w:val="00604BA7"/>
    <w:pPr>
      <w:tabs>
        <w:tab w:val="center" w:pos="4680"/>
        <w:tab w:val="right" w:pos="9360"/>
      </w:tabs>
      <w:spacing w:after="0"/>
    </w:pPr>
  </w:style>
  <w:style w:type="character" w:customStyle="1" w:styleId="HeaderChar">
    <w:name w:val="Header Char"/>
    <w:basedOn w:val="DefaultParagraphFont"/>
    <w:link w:val="Header"/>
    <w:uiPriority w:val="99"/>
    <w:rsid w:val="00604BA7"/>
  </w:style>
  <w:style w:type="paragraph" w:styleId="Footer">
    <w:name w:val="footer"/>
    <w:basedOn w:val="Normal"/>
    <w:link w:val="FooterChar"/>
    <w:uiPriority w:val="99"/>
    <w:unhideWhenUsed/>
    <w:rsid w:val="00604BA7"/>
    <w:pPr>
      <w:tabs>
        <w:tab w:val="center" w:pos="4680"/>
        <w:tab w:val="right" w:pos="9360"/>
      </w:tabs>
      <w:spacing w:after="0"/>
    </w:pPr>
  </w:style>
  <w:style w:type="character" w:customStyle="1" w:styleId="FooterChar">
    <w:name w:val="Footer Char"/>
    <w:basedOn w:val="DefaultParagraphFont"/>
    <w:link w:val="Footer"/>
    <w:uiPriority w:val="99"/>
    <w:rsid w:val="00604BA7"/>
  </w:style>
  <w:style w:type="table" w:styleId="TableGrid">
    <w:name w:val="Table Grid"/>
    <w:basedOn w:val="TableNormal"/>
    <w:uiPriority w:val="39"/>
    <w:rsid w:val="00A03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F1D8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D8B"/>
    <w:rPr>
      <w:rFonts w:ascii="Segoe UI" w:hAnsi="Segoe UI" w:cs="Segoe UI"/>
      <w:sz w:val="18"/>
      <w:szCs w:val="18"/>
    </w:rPr>
  </w:style>
  <w:style w:type="character" w:customStyle="1" w:styleId="Heading2Char">
    <w:name w:val="Heading 2 Char"/>
    <w:basedOn w:val="DefaultParagraphFont"/>
    <w:link w:val="Heading2"/>
    <w:uiPriority w:val="9"/>
    <w:semiHidden/>
    <w:rsid w:val="00A65187"/>
    <w:rPr>
      <w:rFonts w:eastAsiaTheme="majorEastAsia" w:cstheme="majorBidi"/>
      <w:b/>
      <w:sz w:val="26"/>
      <w:szCs w:val="26"/>
    </w:rPr>
  </w:style>
  <w:style w:type="paragraph" w:styleId="FootnoteText">
    <w:name w:val="footnote text"/>
    <w:link w:val="FootnoteTextChar"/>
    <w:uiPriority w:val="99"/>
    <w:semiHidden/>
    <w:unhideWhenUsed/>
    <w:rsid w:val="00A65187"/>
    <w:pPr>
      <w:spacing w:after="120" w:line="260" w:lineRule="exact"/>
    </w:pPr>
    <w:rPr>
      <w:sz w:val="18"/>
      <w:szCs w:val="20"/>
    </w:rPr>
  </w:style>
  <w:style w:type="character" w:customStyle="1" w:styleId="FootnoteTextChar">
    <w:name w:val="Footnote Text Char"/>
    <w:basedOn w:val="DefaultParagraphFont"/>
    <w:link w:val="FootnoteText"/>
    <w:uiPriority w:val="99"/>
    <w:semiHidden/>
    <w:rsid w:val="00A65187"/>
    <w:rPr>
      <w:sz w:val="18"/>
      <w:szCs w:val="20"/>
    </w:rPr>
  </w:style>
  <w:style w:type="character" w:styleId="FootnoteReference">
    <w:name w:val="footnote reference"/>
    <w:basedOn w:val="DefaultParagraphFont"/>
    <w:uiPriority w:val="99"/>
    <w:semiHidden/>
    <w:unhideWhenUsed/>
    <w:rsid w:val="00A65187"/>
    <w:rPr>
      <w:vertAlign w:val="superscript"/>
    </w:rPr>
  </w:style>
  <w:style w:type="character" w:styleId="PlaceholderText">
    <w:name w:val="Placeholder Text"/>
    <w:basedOn w:val="DefaultParagraphFont"/>
    <w:uiPriority w:val="99"/>
    <w:semiHidden/>
    <w:rsid w:val="003504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44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Levy\Levy.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2706DC-1AF3-4D30-B4B8-51015DD73B59}">
  <we:reference id="wa103136166"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26051-5027-4BF8-8458-7952AD2EF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Levy</Template>
  <TotalTime>2417</TotalTime>
  <Pages>10</Pages>
  <Words>2080</Words>
  <Characters>11859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c:creator>
  <cp:keywords/>
  <dc:description/>
  <cp:lastModifiedBy>Ajit Zacharias</cp:lastModifiedBy>
  <cp:revision>27</cp:revision>
  <cp:lastPrinted>2017-12-06T16:13:00Z</cp:lastPrinted>
  <dcterms:created xsi:type="dcterms:W3CDTF">2017-12-05T00:33:00Z</dcterms:created>
  <dcterms:modified xsi:type="dcterms:W3CDTF">2017-12-14T20:28:00Z</dcterms:modified>
</cp:coreProperties>
</file>